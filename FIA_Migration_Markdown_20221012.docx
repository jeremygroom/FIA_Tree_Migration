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DE09" w14:textId="77777777" w:rsidR="00B17B97" w:rsidRDefault="00000000">
      <w:pPr>
        <w:pStyle w:val="Title"/>
      </w:pPr>
      <w:r>
        <w:t>West coast U.S. tree species evidence shifts in density but not range</w:t>
      </w:r>
    </w:p>
    <w:p w14:paraId="1A15C1F5" w14:textId="77777777" w:rsidR="00B17B97" w:rsidRDefault="00000000">
      <w:pPr>
        <w:pStyle w:val="Author"/>
      </w:pPr>
      <w:r>
        <w:t>Jeremiah Groom and Vicente Monleon</w:t>
      </w:r>
    </w:p>
    <w:p w14:paraId="4FBEA0CE" w14:textId="77777777" w:rsidR="00B17B97" w:rsidRDefault="00000000">
      <w:pPr>
        <w:pStyle w:val="Date"/>
      </w:pPr>
      <w:r>
        <w:t>02 September, 2022</w:t>
      </w:r>
    </w:p>
    <w:p w14:paraId="5F2BDFA4" w14:textId="77777777" w:rsidR="00B17B97" w:rsidRDefault="00000000">
      <w:pPr>
        <w:pStyle w:val="Heading2"/>
      </w:pPr>
      <w:bookmarkStart w:id="0" w:name="abstract"/>
      <w:r>
        <w:t>Abstract</w:t>
      </w:r>
    </w:p>
    <w:p w14:paraId="312F8A7E" w14:textId="77777777" w:rsidR="00B17B97" w:rsidRDefault="00000000" w:rsidP="00130A52">
      <w:pPr>
        <w:pStyle w:val="FirstParagraph"/>
        <w:spacing w:line="480" w:lineRule="auto"/>
      </w:pPr>
      <w:r>
        <w:t xml:space="preserve">Climate change is associated with species range shifts globally. In North America and elsewhere tree species ranges are expected to shift at rates of meters to kilometers annually. However, empirically detecting tree species range shifts may be difficult due to the lack of quality long-term regional or national data. Evidence of range shifts is further confounded by apparently contradictory findings from studies that use different methods to evaluate species responses. In this study we examine 10-year U.S. Forest Service Forest Inventory Analysis plot revisit data in the states of California, Oregon, and Washington. We examine shifts in in tree species’ ranges and plot densities relative to plot temperature and precipitation values using a design-based estimation technique. We additionally examine plot temperature and precipitation changes for the ten years between visits. We found for 49 tree species that their ranges seldom shifted in the 10-year period but that nine out of 30 species’ plot densities did, with densities generally increasing in initially cooler and drier plots. Changes in species’ plot temperatures were usually best modeled as uniform increases across initial plot temperatures while annual precipitation values could increase or decrease relative to initial plot precipitation values, and not necessarily uniformly. These results indicate that west coast U.S. tree species’ ranges may be unable to change as quickly as their ecological niches shift, although density shifts within ranges may already be </w:t>
      </w:r>
      <w:r>
        <w:lastRenderedPageBreak/>
        <w:t>underway. The results also underscore that changes in environmental conditions may differ among and within species ranges.</w:t>
      </w:r>
    </w:p>
    <w:p w14:paraId="07E0DD8B" w14:textId="77777777" w:rsidR="00B17B97" w:rsidRDefault="00000000" w:rsidP="00130A52">
      <w:pPr>
        <w:pStyle w:val="Heading2"/>
        <w:spacing w:line="480" w:lineRule="auto"/>
      </w:pPr>
      <w:bookmarkStart w:id="1" w:name="introduction"/>
      <w:bookmarkEnd w:id="0"/>
      <w:r>
        <w:t>Introduction</w:t>
      </w:r>
    </w:p>
    <w:p w14:paraId="589FC1D6" w14:textId="77777777" w:rsidR="00B17B97" w:rsidRDefault="00000000" w:rsidP="00130A52">
      <w:pPr>
        <w:pStyle w:val="FirstParagraph"/>
        <w:spacing w:line="480" w:lineRule="auto"/>
      </w:pPr>
      <w:r>
        <w:t>The rate of vegetation change between 2000 BCE and now is faster than during the post-glaciation period 18,000 years ago and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(Stanke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(Fei et al. 2017, Murphy et al. 2010), there is scant empirical evidence that ranges are currently directionally shifting towards previously cooler regions (Zhu 2012, Sittaro 2017, Woodall 2018).</w:t>
      </w:r>
    </w:p>
    <w:p w14:paraId="03DC0C42" w14:textId="77777777" w:rsidR="00B17B97" w:rsidRDefault="00000000" w:rsidP="00130A52">
      <w:pPr>
        <w:pStyle w:val="BodyText"/>
        <w:spacing w:line="480" w:lineRule="auto"/>
      </w:pPr>
      <w:r>
        <w:t xml:space="preserve">Modeling studies indicate that the ecological niches of many tree species in North America may shift substantially in the coming decades (McKenney et al. 2007, Iverson et al. 2008). </w:t>
      </w:r>
      <w:r>
        <w:lastRenderedPageBreak/>
        <w:t>Serra-Diaz et al. (2014) modeled climate-related range shifts for eight oak (</w:t>
      </w:r>
      <w:r>
        <w:rPr>
          <w:i/>
          <w:iCs/>
        </w:rPr>
        <w:t>Quercus</w:t>
      </w:r>
      <w:r>
        <w:t>) and pine (</w:t>
      </w:r>
      <w:r>
        <w:rPr>
          <w:i/>
          <w:iCs/>
        </w:rPr>
        <w:t>Pinus</w:t>
      </w:r>
      <w:r>
        <w:t>)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14:paraId="2BCEE777" w14:textId="77777777" w:rsidR="00B17B97" w:rsidRDefault="00000000" w:rsidP="00130A52">
      <w:pPr>
        <w:pStyle w:val="BodyText"/>
        <w:spacing w:line="480" w:lineRule="auto"/>
      </w:pPr>
      <w:r>
        <w:t>Empirically detecting shifts in tree species’ distributions and ranges is challenging. Such analyses ideally access tree plot data collected using a geographically widespread and probabilistically-based sample design that has used consistent protocols for periodically revisiting plots across many years. Unfortunately, such data are rare. Sampling designs and data-collection protocols enacted by governments or other organizations may change over time and lack methodological consistency across political boundaries. Programs may not sample plots probabilistically. Consequently, several analytical approaches have been used evaluate evidence of recent tree species range shifts.</w:t>
      </w:r>
    </w:p>
    <w:p w14:paraId="3B928F81" w14:textId="77777777" w:rsidR="00B17B97" w:rsidRDefault="00000000" w:rsidP="00130A52">
      <w:pPr>
        <w:pStyle w:val="BodyText"/>
        <w:spacing w:line="480" w:lineRule="auto"/>
      </w:pPr>
      <w:r>
        <w:t xml:space="preserve">One method compares the distribution of seedlings or saplings relative to adults (Sittaro et al. 2017, Zhu et al. 2012, Monleon and Lintz 2015, Woodall et al. 2013, 2018). Seedling ranges may shift into previously unoccupied but newly favorable areas and out of regions </w:t>
      </w:r>
      <w:r>
        <w:lastRenderedPageBreak/>
        <w:t>that have become unsupportive of that life stage (the Migration Hypothesis, Zhu et al. 2014). This sort of analysis has been done primarily by examining seedling or sapling and adult plot occupancy within longitudinal strips and estimating responses by examining means of range limits for each age type. In these studies, latitude serves as a proxy for a climate-change signal. This may be justified as models (McKenney et al. 2007, Iverson et al. 2008) indicate that climate change may be expected to result in northerly range shifts. However, this technique may have some drawbacks. Seedling or saplings and adult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adults. Woodall et al. (2018) similarly found seedlings south of adults. Zhu et al. (2014) proposed the Turnover Hypothesis to explain observed patterns: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did not find evidence from seedling/sapling and adult distributions that many species were shifting their range northward in the eastern United States (but see Sittaro et al. 2017).</w:t>
      </w:r>
    </w:p>
    <w:p w14:paraId="00982873" w14:textId="77777777" w:rsidR="00B17B97" w:rsidRDefault="00000000" w:rsidP="00130A52">
      <w:pPr>
        <w:pStyle w:val="BodyText"/>
        <w:spacing w:line="480" w:lineRule="auto"/>
      </w:pPr>
      <w:r>
        <w:t xml:space="preserve">Another approach for evaluating species’ responses to a changing climate is to quantify distribution shifts within ranges towards more habitable range edges instead of quantifying range edge changes (Kelly and Goulden 2008). Fei et al. (2017) and Murphy et al. (2010) found shifts in plot abundance and occupancy within tree species’ ranges in the eastern United States northward (Murphy et al.) or northward and/or westward (Fei et </w:t>
      </w:r>
      <w:r>
        <w:lastRenderedPageBreak/>
        <w:t>al.).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14:paraId="68547C6C" w14:textId="77777777" w:rsidR="00B17B97" w:rsidRDefault="00000000" w:rsidP="00130A52">
      <w:pPr>
        <w:pStyle w:val="BodyText"/>
        <w:spacing w:line="480" w:lineRule="auto"/>
      </w:pPr>
      <w:r>
        <w:t>Monleon and Lintz (2015) used an analytical methodology that differed from the longitudinal strip approach for comparing the distribution of seedlings and adults. They examined design-based estimates of mean seedling vs. mature tree distributions across California, Washington, and Oregon along gradients of elevation, latitude, and sample plot average temperatures. Across species they found seedlings to inhabit cooler plots (based on plot means temperatures from 1970 - 2000) than mature trees. By using plot temperature instead of latitude or elevation they sidestepped assumptions inherent in relying on either latitude or elevation as proxies for temperature. Their findings appear to contradict those of Zhu (2012) and Woodall et al. (2013, 2018) who did not find similar range shifts.</w:t>
      </w:r>
    </w:p>
    <w:p w14:paraId="0C36215E" w14:textId="77777777" w:rsidR="00B17B97" w:rsidRDefault="00000000" w:rsidP="00130A52">
      <w:pPr>
        <w:pStyle w:val="BodyText"/>
        <w:spacing w:line="480" w:lineRule="auto"/>
      </w:pPr>
      <w:r>
        <w:t xml:space="preserve">Previous studies have utilized different techniques for assessing the evidence of tree species distribution responses to a shifting climate. Some findings, such as species range expansion with seedlings trailing adults (Fei et al. 2017, Sittaro et al. 2017, Woodall et al. 2018), appear counterintuitive or contradictory. The Lenoir and Svenning (2015) literature review concluded that, for forecasting biodiversity responses to climate, multifaceted approaches are needed to provide comprehensive assessments of species range shifts. They recommend that researchers examine the trailing and leading edge responses of species’ ranges as well as the “optimum” within-range habitat (i.e., </w:t>
      </w:r>
      <w:r>
        <w:lastRenderedPageBreak/>
        <w:t>abundance). They also recommend that these features be examined along latitudinal, elevational, and longitudinal gradients.</w:t>
      </w:r>
    </w:p>
    <w:p w14:paraId="13AAC1D5" w14:textId="77777777" w:rsidR="00B17B97" w:rsidRDefault="00000000" w:rsidP="00130A52">
      <w:pPr>
        <w:pStyle w:val="BodyText"/>
        <w:spacing w:line="480" w:lineRule="auto"/>
      </w:pPr>
      <w:r>
        <w:t>The U.S. Forest Service Forest Inventory and Analysis Program (FIA) has, within the last decade, collected 10-year repeat visit data for their sample plots. We use these data to evaluate species range shifts. Like Monleon and Lintz (2015), our study capitalizes on the probabilistic FIA sampling design and develops design-based estimates to examine changes in tree distribution metrics (Monleon and Lintz compared seedling and adult ranges, this study examines plot density and range shifts) relative to average annual plot temperature. We additionally examine average annual plot precipitation values relative to our tree distribution metrics. By utilizing revisit data and design-based estimates, this study avoids model-based estimation assumptions, the use of proxy environmental gradients (latitude, elevation), and can directly assess changes over time instead of relying on interpretations of population features such as seedling and adult distributions. Stankey et al. (2021) similarly utilized design-based estimates of FIA data to establish that relative densities of eight western tree species were declining, but their analysis did not directly examine the declines alongside environmental variables.</w:t>
      </w:r>
    </w:p>
    <w:p w14:paraId="18DAC214" w14:textId="77777777" w:rsidR="00B17B97" w:rsidRDefault="00000000" w:rsidP="00130A52">
      <w:pPr>
        <w:pStyle w:val="BodyText"/>
        <w:spacing w:line="480" w:lineRule="auto"/>
      </w:pPr>
      <w:r>
        <w:t xml:space="preserve">Our goal is to evaluate the evidence of tree species distribution responses given available data for the states of Washington, Oregon, and California, USA. This study uses a modified version of the analysis approach used by Monleon and Lintz (2015) and examines the same pool of vegetation sampling plots. We examine distribution responses of tree species through the use of two metrics, shifts in occupied plot patterns between plot visits (“range shifts”) and changes in the number of trees per plot (“density shifts”), and two variables, </w:t>
      </w:r>
      <w:r>
        <w:lastRenderedPageBreak/>
        <w:t xml:space="preserve">average annual plot temperature and precipitation. We assess range and density shifts relative to plot temperature averages from the ten years prior to and including the initial plot visit year. The analyses allows for side-by-side comparisons of two metrics of temperature and precipitation response by tree species from across their ranges within the western USA. The nature of the revisit data collection also allowed us to examine how plot temperature and precipitation changed for each species during that time period and consider how those changes affected observed distribution response outcomes. Users may explore analysis outcomes, compare results under different analysis scenarios, and examine data by and across species at our analysis data visualization dashboard (dashboard; </w:t>
      </w:r>
      <w:hyperlink r:id="rId7">
        <w:r>
          <w:rPr>
            <w:rStyle w:val="Hyperlink"/>
          </w:rPr>
          <w:t>https://tinyurl.com/yc8cf4k9/</w:t>
        </w:r>
      </w:hyperlink>
      <w:r>
        <w:t>).</w:t>
      </w:r>
    </w:p>
    <w:p w14:paraId="1B542780" w14:textId="77777777" w:rsidR="00B17B97" w:rsidRDefault="00000000" w:rsidP="00130A52">
      <w:pPr>
        <w:pStyle w:val="Heading2"/>
        <w:spacing w:line="480" w:lineRule="auto"/>
      </w:pPr>
      <w:bookmarkStart w:id="2" w:name="methods"/>
      <w:bookmarkEnd w:id="1"/>
      <w:r>
        <w:t>Methods</w:t>
      </w:r>
    </w:p>
    <w:p w14:paraId="067C0FC0" w14:textId="77777777" w:rsidR="00B17B97" w:rsidRDefault="00000000" w:rsidP="00130A52">
      <w:pPr>
        <w:pStyle w:val="FirstParagraph"/>
        <w:spacing w:line="480" w:lineRule="auto"/>
      </w:pPr>
      <w:r>
        <w:t>Our study relies on US National Forest Inventory datasets for all forestland in California, Washington, and Oregon, USA. The field data were collected by the FIA which generally defines forestland as an area greater than 4,050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at least 10 percent stocked or potentially stocked with tree species, excluding urban and agricultural land uses (Reams et al. 2005). The FIA sampling design consists of a spatially balanced probability sample. We post-stratified the FIA plots into 25 strata based on different densities of plots and ancillary information (e.g., land classification, ownership). The standard density of FIA plots is one ground plot every 24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w:t>
      </w:r>
      <w:r>
        <w:lastRenderedPageBreak/>
        <w:t>Therefore, the general plot intensity for Oregon and California is one plot every 26.7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one plot every 30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for Washington. Within the three states there were different plot densification efforts which increased the number of overall strata.</w:t>
      </w:r>
    </w:p>
    <w:p w14:paraId="6074FFB5" w14:textId="77777777" w:rsidR="00B17B97" w:rsidRDefault="00000000" w:rsidP="00130A52">
      <w:pPr>
        <w:pStyle w:val="BodyText"/>
        <w:spacing w:line="480" w:lineRule="auto"/>
      </w:pPr>
      <w:r>
        <w:t>The total sample size was 42,963 plots, of which 21,905 were forested and 2,745 could not be measured, either because the landowner denied access or because the plot was unsafe to reach or occupy. Figure 1 shows the location of all forested plots. Plots consisted of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Crews also measured trees in macroplots (18m radius including the subplot at its center) and microplots (2.1m diameter plots within subplots where seedlings and saplings were measured). For most species, stem diameter was measured at 1.37 m above the ground. Bechtold and Scott (2005) provide plot design details and measurement protocols.</w:t>
      </w:r>
    </w:p>
    <w:p w14:paraId="03829D1F" w14:textId="77777777" w:rsidR="00B17B97" w:rsidRDefault="00000000" w:rsidP="00130A52">
      <w:pPr>
        <w:pStyle w:val="Heading3"/>
        <w:spacing w:line="480" w:lineRule="auto"/>
      </w:pPr>
      <w:bookmarkStart w:id="3" w:name="data"/>
      <w:r>
        <w:rPr>
          <w:i/>
          <w:iCs/>
        </w:rPr>
        <w:t>Data</w:t>
      </w:r>
    </w:p>
    <w:p w14:paraId="44D263FC" w14:textId="77777777" w:rsidR="00B17B97" w:rsidRDefault="00000000" w:rsidP="00130A52">
      <w:pPr>
        <w:pStyle w:val="FirstParagraph"/>
        <w:spacing w:line="480" w:lineRule="auto"/>
      </w:pPr>
      <w:r>
        <w:t>The plot and tree data for this analysis were obtained from the Pacific Northwest Forest Inventory and Analysis Database (</w:t>
      </w:r>
      <w:hyperlink r:id="rId8">
        <w:r>
          <w:rPr>
            <w:rStyle w:val="Hyperlink"/>
          </w:rPr>
          <w:t>https://www.fs.usda.gov/pnw/page/pnw-fia-inventory-data/</w:t>
        </w:r>
      </w:hyperlink>
      <w:r>
        <w:t>, accessed August 2022). Specifically, we relied on the TREE, FIADB.PLOT, and FIADB.COND tables. We imported the data into R 4.0.5 (R Core Team 2021). The analysis makes use of all FIA plots in the sample regardless of whether they were occupied by target species. We summarized tree data so that we could tally the number of live trees present for each species during each visit.</w:t>
      </w:r>
    </w:p>
    <w:p w14:paraId="56529D74" w14:textId="77777777" w:rsidR="00B17B97" w:rsidRDefault="00000000" w:rsidP="00130A52">
      <w:pPr>
        <w:pStyle w:val="BodyText"/>
        <w:spacing w:line="480" w:lineRule="auto"/>
      </w:pPr>
      <w:r>
        <w:lastRenderedPageBreak/>
        <w:t>We included tree data only from plots in Oregon, Washington, and California that were visited twice with visits between 9 and 11 years apart (2001-2009 and 2011-2019). Our analyses differed from the one conducted by Monleon and Lintz (2015) in that we included all individuals with diameters at breast height of greater than 12.7 cm while they examined seedlings (diameters less than 2.54 cm) and mature trees (diameters greater or equal to the 75</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percentile of a species’ diameter distribution across the study area). We also excluded all trees ≥ 18.3m (60 feet) away from plot. For the range-shift analysis we included macroplot data but excluded trees ≥ 7.3m (24 feet) from plot centers with DBH values &gt; 61.0cm (24 inches) and &lt; 76.2cm (30 inches). Such trees were excluded because FIA data collection protocols differentially tally these trees in plots depending on the regions in which plots were located (Thompson 2015). In the density-shift analysis we excluded all macroplot trees to standardize interpretations of tree density. We removed </w:t>
      </w:r>
      <w:r>
        <w:rPr>
          <w:i/>
          <w:iCs/>
        </w:rPr>
        <w:t>Cercocarpus ledifolius</w:t>
      </w:r>
      <w:r>
        <w:t xml:space="preserve">, </w:t>
      </w:r>
      <w:r>
        <w:rPr>
          <w:i/>
          <w:iCs/>
        </w:rPr>
        <w:t>Acer glabrum</w:t>
      </w:r>
      <w:r>
        <w:t xml:space="preserve">, </w:t>
      </w:r>
      <w:r>
        <w:rPr>
          <w:i/>
          <w:iCs/>
        </w:rPr>
        <w:t>Prunus emarginata</w:t>
      </w:r>
      <w:r>
        <w:t xml:space="preserve">, and eight willow species from the analysis as these species often exhibit a shrub growth form. We also removed all trees that had been erroneously included in earlier surveys (e.g., they were located outside of plots). We coded </w:t>
      </w:r>
      <w:r>
        <w:rPr>
          <w:i/>
          <w:iCs/>
        </w:rPr>
        <w:t>Abies shastensis</w:t>
      </w:r>
      <w:r>
        <w:t xml:space="preserve"> as </w:t>
      </w:r>
      <w:r>
        <w:rPr>
          <w:i/>
          <w:iCs/>
        </w:rPr>
        <w:t>Abies magnifica</w:t>
      </w:r>
      <w:r>
        <w:t xml:space="preserve"> as </w:t>
      </w:r>
      <w:r>
        <w:rPr>
          <w:i/>
          <w:iCs/>
        </w:rPr>
        <w:t>A. shastensis</w:t>
      </w:r>
      <w:r>
        <w:t xml:space="preserve"> is a hybrid. We removed all plots with trees reported on non-forest land during both plot visits.</w:t>
      </w:r>
    </w:p>
    <w:p w14:paraId="3A6F3BFD" w14:textId="77777777" w:rsidR="00B17B97" w:rsidRDefault="00000000" w:rsidP="00130A52">
      <w:pPr>
        <w:pStyle w:val="BodyText"/>
        <w:spacing w:line="480" w:lineRule="auto"/>
      </w:pPr>
      <w:r>
        <w:t>We included only those trees that were alive during both visits, alive and then dead, and those that appeared (DBH &gt; 12.7cm) in the plot on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the first visit’s default value.</w:t>
      </w:r>
    </w:p>
    <w:p w14:paraId="585D3260" w14:textId="77777777" w:rsidR="00B17B97" w:rsidRDefault="00000000" w:rsidP="00130A52">
      <w:pPr>
        <w:pStyle w:val="BodyText"/>
        <w:spacing w:line="480" w:lineRule="auto"/>
      </w:pPr>
      <w:r>
        <w:lastRenderedPageBreak/>
        <w:t>Some larger-diameter trees appeared during the second visit but were not coded as missed during the previous period. If the diameter of these trees was greater than 12.7 cm plus the 99th percentile of the amount of growth observed for that species, they were coded as alive during both periods; otherwise, they were coded as ingrowth.</w:t>
      </w:r>
    </w:p>
    <w:p w14:paraId="0A626212" w14:textId="77777777" w:rsidR="00B17B97" w:rsidRDefault="00000000" w:rsidP="00130A52">
      <w:pPr>
        <w:pStyle w:val="BodyText"/>
        <w:spacing w:line="480" w:lineRule="auto"/>
      </w:pPr>
      <w:r>
        <w:t>We then summarized the status of each species within a plot across the two visits. For the range-shift analysis, a plot containing a species was coded as having the species present during both visits, completely dying out, or appearing as ingrowth within the plot. If previously alive trees were dead by the second revisit but ingrowth of the same species 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14:paraId="7B59142B" w14:textId="77777777" w:rsidR="00B17B97" w:rsidRDefault="00000000" w:rsidP="00130A52">
      <w:pPr>
        <w:pStyle w:val="BodyText"/>
        <w:spacing w:line="480" w:lineRule="auto"/>
      </w:pPr>
      <w:r>
        <w:t>We validated species identifications by comparing occupied plot distributions against species range maps. Species ranges were checked against the United States Department of Agriculture Natural Resources Conservation Service PLANTS database (</w:t>
      </w:r>
      <w:hyperlink r:id="rId9">
        <w:r>
          <w:rPr>
            <w:rStyle w:val="Hyperlink"/>
          </w:rPr>
          <w:t>https://plants.usda.gov</w:t>
        </w:r>
      </w:hyperlink>
      <w:r>
        <w:t>, accessed August 2022) and specimen record locations provided by Discover Life (</w:t>
      </w:r>
      <w:hyperlink r:id="rId10">
        <w:r>
          <w:rPr>
            <w:rStyle w:val="Hyperlink"/>
          </w:rPr>
          <w:t>https://www.discoverlife.org/</w:t>
        </w:r>
      </w:hyperlink>
      <w:r>
        <w:t>, accessed August 2022).</w:t>
      </w:r>
    </w:p>
    <w:p w14:paraId="2367A857" w14:textId="77777777" w:rsidR="00B17B97" w:rsidRDefault="00000000" w:rsidP="00130A52">
      <w:pPr>
        <w:pStyle w:val="BodyText"/>
        <w:spacing w:line="480" w:lineRule="auto"/>
      </w:pPr>
      <w:r>
        <w:t xml:space="preserve">Our analysis derived plot-level mean annual temperature and precipitation values from a the spatially gridded (800 m) parameter-elevation regressions on independent slopes model (PRISM; Daly et al. 2008). We used ten yearly values prior to and including the initial plot visit and second plot visit to create slope and intercept time series linear regression models for each visit. We used the regression models to obtain predicted initial and second </w:t>
      </w:r>
      <w:r>
        <w:lastRenderedPageBreak/>
        <w:t>visit plot temperature and precipitation values. The range shift and density shift analyses rely upon the initial plot visit values. Our analysis results interpretations assume that initial visit mean temperature and precipitation values served as valid indices of current conditions. They also assume that plots have warmed in an approximately linear and constant fashion across species’ ranges, as did Monleon and Lintz (2015). We did not know how precipitation would change across species’ ranges. We therefore evaluated the change in temperature and precipitation between initial and second visit values relative to initial visit values to examine these assumptions regarding temperature and explore the behavior of precipitation.</w:t>
      </w:r>
    </w:p>
    <w:p w14:paraId="5AB1C8AD" w14:textId="77777777" w:rsidR="00B17B97" w:rsidRDefault="00000000" w:rsidP="00130A52">
      <w:pPr>
        <w:pStyle w:val="Heading3"/>
        <w:spacing w:line="480" w:lineRule="auto"/>
      </w:pPr>
      <w:bookmarkStart w:id="4" w:name="analysis"/>
      <w:bookmarkEnd w:id="3"/>
      <w:r>
        <w:rPr>
          <w:i/>
          <w:iCs/>
        </w:rPr>
        <w:t>Analysis</w:t>
      </w:r>
    </w:p>
    <w:p w14:paraId="716C8217" w14:textId="0CDD466F" w:rsidR="00B17B97" w:rsidRDefault="00000000" w:rsidP="00130A52">
      <w:pPr>
        <w:pStyle w:val="FirstParagraph"/>
        <w:spacing w:line="480" w:lineRule="auto"/>
      </w:pPr>
      <w:r>
        <w:t>We followed standard survey sampling procedures (Särndal et al. 1992) from a continuous population perspective (Cordy 1993)</w:t>
      </w:r>
      <w:del w:id="5" w:author="Jeremiah Groom" w:date="2022-10-12T16:06:00Z">
        <w:r w:rsidDel="007F4530">
          <w:delText xml:space="preserve"> to estimate mean </w:delText>
        </w:r>
      </w:del>
      <w:del w:id="6" w:author="Jeremiah Groom" w:date="2022-10-12T16:04:00Z">
        <w:r w:rsidDel="007F4530">
          <w:delText xml:space="preserve">annual </w:delText>
        </w:r>
      </w:del>
      <w:del w:id="7" w:author="Jeremiah Groom" w:date="2022-10-12T16:06:00Z">
        <w:r w:rsidDel="007F4530">
          <w:delText>temperature for a single species</w:delText>
        </w:r>
      </w:del>
      <w:r>
        <w:t xml:space="preserve">. For the range-shift analysis we computed an approximate design unbiased estimator of the weighted-domain sampling mean </w:t>
      </w:r>
      <w:ins w:id="8" w:author="Jeremiah Groom" w:date="2022-10-12T15:56:00Z">
        <w:r w:rsidR="00A10358">
          <w:t xml:space="preserve">(for either </w:t>
        </w:r>
      </w:ins>
      <w:r>
        <w:t>annual temperature</w:t>
      </w:r>
      <w:ins w:id="9" w:author="Jeremiah Groom" w:date="2022-10-12T15:54:00Z">
        <w:r w:rsidR="00A10358">
          <w:t xml:space="preserve"> or precipitation</w:t>
        </w:r>
      </w:ins>
      <w:ins w:id="10" w:author="Jeremiah Groom" w:date="2022-10-12T15:56:00Z">
        <w:r w:rsidR="00A10358">
          <w:t>; eq</w:t>
        </w:r>
      </w:ins>
      <w:ins w:id="11" w:author="Jeremiah Groom" w:date="2022-10-12T15:57:00Z">
        <w:r w:rsidR="00A10358">
          <w:t>n</w:t>
        </w:r>
      </w:ins>
      <w:ins w:id="12" w:author="Jeremiah Groom" w:date="2022-10-12T15:58:00Z">
        <w:r w:rsidR="00A10358">
          <w:t xml:space="preserve"> 8, Appendix 1</w:t>
        </w:r>
      </w:ins>
      <w:ins w:id="13" w:author="Jeremiah Groom" w:date="2022-10-12T15:56:00Z">
        <w:r w:rsidR="00A10358">
          <w:t>)</w:t>
        </w:r>
      </w:ins>
      <w:r>
        <w:t xml:space="preserve"> for the first and second visit (Scott et al. 2005). The weighted domains reflected the different sampling intensities of the 25 strata (see above). We estimated the difference in temperature (or precipitation) as the second visit mean minus the first visit mean, calculated as the difference between their respective domain ratio estimators (Wolter 1995</w:t>
      </w:r>
      <w:ins w:id="14" w:author="Jeremiah Groom" w:date="2022-10-12T15:58:00Z">
        <w:r w:rsidR="00A10358">
          <w:t>; eqn 15, Appendix 1</w:t>
        </w:r>
      </w:ins>
      <w:r>
        <w:t>). We employed the same or similar equations as Monleon and Lintz (2015) to obtain estimates of the variance and confidence intervals</w:t>
      </w:r>
      <w:ins w:id="15" w:author="Jeremiah Groom" w:date="2022-10-12T15:58:00Z">
        <w:r w:rsidR="00A10358">
          <w:t xml:space="preserve"> (eqn</w:t>
        </w:r>
      </w:ins>
      <w:ins w:id="16" w:author="Jeremiah Groom" w:date="2022-10-12T16:07:00Z">
        <w:r w:rsidR="007F4530">
          <w:t>s</w:t>
        </w:r>
      </w:ins>
      <w:ins w:id="17" w:author="Jeremiah Groom" w:date="2022-10-12T15:58:00Z">
        <w:r w:rsidR="00A10358">
          <w:t xml:space="preserve"> </w:t>
        </w:r>
      </w:ins>
      <w:ins w:id="18" w:author="Jeremiah Groom" w:date="2022-10-12T15:59:00Z">
        <w:r w:rsidR="00A10358">
          <w:t>16</w:t>
        </w:r>
      </w:ins>
      <w:ins w:id="19" w:author="Jeremiah Groom" w:date="2022-10-12T16:07:00Z">
        <w:r w:rsidR="007F4530">
          <w:t xml:space="preserve"> and 17</w:t>
        </w:r>
      </w:ins>
      <w:ins w:id="20" w:author="Jeremiah Groom" w:date="2022-10-12T15:59:00Z">
        <w:r w:rsidR="00A10358">
          <w:t>, Appendix 1)</w:t>
        </w:r>
      </w:ins>
      <w:r>
        <w:t>. We</w:t>
      </w:r>
      <w:ins w:id="21" w:author="Jeremiah Groom" w:date="2022-10-12T16:00:00Z">
        <w:r w:rsidR="00A10358">
          <w:t xml:space="preserve"> used a Generalized Least Squares</w:t>
        </w:r>
      </w:ins>
      <w:ins w:id="22" w:author="Jeremiah Groom" w:date="2022-10-12T16:03:00Z">
        <w:r w:rsidR="007F4530">
          <w:t xml:space="preserve"> (GLS)</w:t>
        </w:r>
      </w:ins>
      <w:ins w:id="23" w:author="Jeremiah Groom" w:date="2022-10-12T16:00:00Z">
        <w:r w:rsidR="00A10358">
          <w:t xml:space="preserve"> approach to</w:t>
        </w:r>
      </w:ins>
      <w:r>
        <w:t xml:space="preserve"> estimate</w:t>
      </w:r>
      <w:del w:id="24" w:author="Jeremiah Groom" w:date="2022-10-12T16:00:00Z">
        <w:r w:rsidDel="00A10358">
          <w:delText>d</w:delText>
        </w:r>
      </w:del>
      <w:r>
        <w:t xml:space="preserve"> the mean temperature</w:t>
      </w:r>
      <w:ins w:id="25" w:author="Jeremiah Groom" w:date="2022-10-12T16:07:00Z">
        <w:r w:rsidR="007F4530">
          <w:t xml:space="preserve"> (or precipitation)</w:t>
        </w:r>
      </w:ins>
      <w:r>
        <w:t xml:space="preserve"> difference among all </w:t>
      </w:r>
      <w:r>
        <w:lastRenderedPageBreak/>
        <w:t xml:space="preserve">species as the average of individual species’ differences, weighted by the inverse of the estimated covariance matrix. We obtained the variance-covariance matrix through bootstrapping because data for the covariance matrix were sparse and species were not independent (multiple species may be found in any given plot; </w:t>
      </w:r>
      <w:del w:id="26" w:author="Jeremiah Groom" w:date="2022-10-12T16:01:00Z">
        <w:r w:rsidDel="00A10358">
          <w:delText>for details of the statistical analysis see</w:delText>
        </w:r>
      </w:del>
      <w:ins w:id="27" w:author="Jeremiah Groom" w:date="2022-10-12T16:02:00Z">
        <w:r w:rsidR="007F4530">
          <w:t xml:space="preserve">see </w:t>
        </w:r>
      </w:ins>
      <w:ins w:id="28" w:author="Jeremiah Groom" w:date="2022-10-12T16:03:00Z">
        <w:r w:rsidR="007F4530">
          <w:t xml:space="preserve">GLS </w:t>
        </w:r>
      </w:ins>
      <w:ins w:id="29" w:author="Jeremiah Groom" w:date="2022-10-12T16:02:00Z">
        <w:r w:rsidR="007F4530">
          <w:t>eqns 18 and 19</w:t>
        </w:r>
        <w:r w:rsidR="007F4530">
          <w:t xml:space="preserve"> in</w:t>
        </w:r>
        <w:r w:rsidR="007F4530">
          <w:t xml:space="preserve"> </w:t>
        </w:r>
      </w:ins>
      <w:del w:id="30" w:author="Jeremiah Groom" w:date="2022-10-12T16:03:00Z">
        <w:r w:rsidDel="007F4530">
          <w:delText xml:space="preserve"> </w:delText>
        </w:r>
      </w:del>
      <w:r>
        <w:t>Appendix 1).</w:t>
      </w:r>
    </w:p>
    <w:p w14:paraId="6AC7A61D" w14:textId="010DA6BC" w:rsidR="00B17B97" w:rsidRDefault="00000000" w:rsidP="00130A52">
      <w:pPr>
        <w:pStyle w:val="BodyText"/>
        <w:spacing w:line="480" w:lineRule="auto"/>
      </w:pPr>
      <w:r>
        <w:t xml:space="preserve">The density-shift analysis made use of the same analysis procedure as described above with the exception that the analysis itself examined the difference in </w:t>
      </w:r>
      <w:del w:id="31" w:author="Jeremiah Groom" w:date="2022-10-12T16:09:00Z">
        <w:r w:rsidDel="007F4530">
          <w:delText xml:space="preserve">plot </w:delText>
        </w:r>
      </w:del>
      <w:ins w:id="32" w:author="Jeremiah Groom" w:date="2022-10-12T16:09:00Z">
        <w:r w:rsidR="007F4530">
          <w:t>mean</w:t>
        </w:r>
        <w:r w:rsidR="007F4530">
          <w:t xml:space="preserve"> </w:t>
        </w:r>
      </w:ins>
      <w:r>
        <w:t>temperature</w:t>
      </w:r>
      <w:del w:id="33" w:author="Jeremiah Groom" w:date="2022-10-12T16:10:00Z">
        <w:r w:rsidDel="0069163D">
          <w:delText>s</w:delText>
        </w:r>
      </w:del>
      <w:r>
        <w:t xml:space="preserve"> (or precipitation) between plot</w:t>
      </w:r>
      <w:del w:id="34" w:author="Jeremiah Groom" w:date="2022-10-12T16:09:00Z">
        <w:r w:rsidDel="007F4530">
          <w:delText>s</w:delText>
        </w:r>
      </w:del>
      <w:ins w:id="35" w:author="Jeremiah Groom" w:date="2022-10-12T16:09:00Z">
        <w:r w:rsidR="007F4530">
          <w:t xml:space="preserve"> domains</w:t>
        </w:r>
      </w:ins>
      <w:r>
        <w:t xml:space="preserve"> that had more and fewer individuals by the second plot visit. This difference again requires a statistic of the difference between two ratios, the weighted domain sampling means of temperatures (or precipitation) for plots that had more and fewer individual trees at the time of the second visit (Appendix 1).</w:t>
      </w:r>
    </w:p>
    <w:p w14:paraId="083C86D2" w14:textId="77777777" w:rsidR="00B17B97" w:rsidRDefault="00000000" w:rsidP="00130A52">
      <w:pPr>
        <w:pStyle w:val="BodyText"/>
        <w:spacing w:line="480" w:lineRule="auto"/>
      </w:pPr>
      <w:r>
        <w:t>We evaluated species-level shifts in temperature and precipitation across occupied plots by creating two linear spatial error models (R package spatialreg, Bivand and Piras, 2020; Bivand et al. 2021). We derived point neighborhoods by using Gabriel graphs and assessed spatial autocorrelation with Moran’s I test. For both models the plot-level changes in temperature or precipitation served as a dependent variable. The models differed in that one was an intercept-only model while the other also included a slope parameter associated with the first visit temperature or precipitation values. For each species and metric we used AIC values to select between the two models: the spatial error intercept model was preferred unless the slope model was better supported (</w:t>
      </w:r>
      <m:oMath>
        <m:r>
          <w:rPr>
            <w:rFonts w:ascii="Cambria Math" w:hAnsi="Cambria Math"/>
          </w:rPr>
          <m:t>ΔAIC</m:t>
        </m:r>
      </m:oMath>
      <w:r>
        <w:t xml:space="preserve"> &lt; 3).</w:t>
      </w:r>
    </w:p>
    <w:p w14:paraId="150CE981" w14:textId="77777777" w:rsidR="00B17B97" w:rsidRDefault="00000000" w:rsidP="00130A52">
      <w:pPr>
        <w:pStyle w:val="BodyText"/>
        <w:spacing w:line="480" w:lineRule="auto"/>
      </w:pPr>
      <w:r>
        <w:lastRenderedPageBreak/>
        <w:t>Our analysis did not control for multiple comparisons: “Non-significant” species responses, i.e., those with confidence intervals not overlapping with zero, do not necessarily imply a lack of response (Type-II error), and “significant” responses may be spurious (Type-I error). We encourage readers to interpret “significant” individual responses as suggesting that patterns potentially, but do not necessarily, exist.</w:t>
      </w:r>
    </w:p>
    <w:p w14:paraId="2B66AAB8" w14:textId="77777777" w:rsidR="00B17B97" w:rsidRDefault="00000000" w:rsidP="00130A52">
      <w:pPr>
        <w:pStyle w:val="Heading3"/>
        <w:spacing w:line="480" w:lineRule="auto"/>
      </w:pPr>
      <w:bookmarkStart w:id="36" w:name="data-visualization"/>
      <w:bookmarkEnd w:id="4"/>
      <w:r>
        <w:rPr>
          <w:i/>
          <w:iCs/>
        </w:rPr>
        <w:t>Data visualization</w:t>
      </w:r>
    </w:p>
    <w:p w14:paraId="1CB018CE" w14:textId="77777777" w:rsidR="00B17B97" w:rsidRDefault="00000000" w:rsidP="00130A52">
      <w:pPr>
        <w:pStyle w:val="FirstParagraph"/>
        <w:spacing w:line="480" w:lineRule="auto"/>
      </w:pPr>
      <w:r>
        <w:t>Our dashboard (</w:t>
      </w:r>
      <w:hyperlink r:id="rId11">
        <w:r>
          <w:rPr>
            <w:rStyle w:val="Hyperlink"/>
          </w:rPr>
          <w:t>https://tinyurl.com/yc8cf4k9/</w:t>
        </w:r>
      </w:hyperlink>
      <w:r>
        <w:t>) enables viewers to compare different analyses, observe maps of species plot distributions, and view different displays of temperature and precipitation value distributions by species. It additionally includes analysis results that make use of second-visit temperature and precipitation values as well as variance estimates derived via bootstrap as opposed to approximated using a Taylor linearization method.</w:t>
      </w:r>
    </w:p>
    <w:p w14:paraId="2AB46703" w14:textId="77777777" w:rsidR="00B17B97" w:rsidRDefault="00000000" w:rsidP="00130A52">
      <w:pPr>
        <w:pStyle w:val="Heading1"/>
        <w:spacing w:line="480" w:lineRule="auto"/>
      </w:pPr>
      <w:bookmarkStart w:id="37" w:name="results"/>
      <w:bookmarkEnd w:id="2"/>
      <w:bookmarkEnd w:id="36"/>
      <w:r>
        <w:t>Results</w:t>
      </w:r>
    </w:p>
    <w:p w14:paraId="65E09F33" w14:textId="77777777" w:rsidR="00B17B97" w:rsidRDefault="00000000" w:rsidP="00130A52">
      <w:pPr>
        <w:pStyle w:val="Heading3"/>
        <w:spacing w:line="480" w:lineRule="auto"/>
      </w:pPr>
      <w:bookmarkStart w:id="38" w:name="range-shift-analysis"/>
      <w:r>
        <w:rPr>
          <w:i/>
          <w:iCs/>
        </w:rPr>
        <w:t>Range shift analysis</w:t>
      </w:r>
    </w:p>
    <w:p w14:paraId="754861CF" w14:textId="77777777" w:rsidR="00B17B97" w:rsidRDefault="00000000" w:rsidP="00130A52">
      <w:pPr>
        <w:pStyle w:val="FirstParagraph"/>
        <w:spacing w:line="480" w:lineRule="auto"/>
      </w:pPr>
      <w:r>
        <w:t xml:space="preserve">During the first and/or second visit 49 species occupied 15,390 plots in total with each species occupying at least 57 plots at each visit (Table 1). Of the forty nine species, 29 were gymnosperms. Twenty three of the species exhibited negative changes in their range-wide plot temperature means between visits, indicating a distributional range shift towards areas that initially were cooler (Figure 2). The remaining 26 species exhibited mean shifts towards initially warmer plots. Two of the species had 95% confidence intervals that did </w:t>
      </w:r>
      <w:r>
        <w:lastRenderedPageBreak/>
        <w:t>not overlap zero, more strongly suggesting that their ranges may have shifted. During the second visit one of those species (</w:t>
      </w:r>
      <w:r>
        <w:rPr>
          <w:i/>
          <w:iCs/>
        </w:rPr>
        <w:t>Pseudotsuga menziesii</w:t>
      </w:r>
      <w:r>
        <w:t xml:space="preserve"> ) occupied, on average, initially warmer plots, while </w:t>
      </w:r>
      <w:r>
        <w:rPr>
          <w:i/>
          <w:iCs/>
        </w:rPr>
        <w:t>Quercus agrifolia</w:t>
      </w:r>
      <w:r>
        <w:t xml:space="preserve"> occupied initially cooler plots. Two significant findings out of 49 at α = 0.025 is not unexpected by chance (binomial p = 0.12).</w:t>
      </w:r>
    </w:p>
    <w:p w14:paraId="74DD2CD2" w14:textId="77777777" w:rsidR="00B17B97" w:rsidRDefault="00000000" w:rsidP="00130A52">
      <w:pPr>
        <w:pStyle w:val="BodyText"/>
        <w:spacing w:line="480" w:lineRule="auto"/>
      </w:pPr>
      <w:r>
        <w:t>For the precipitation range-shift analysis, 23 species exhibited negative between-visit changes in occupied plot precipitation (i.e., toward initially drier plots). One species, (</w:t>
      </w:r>
      <w:r>
        <w:rPr>
          <w:i/>
          <w:iCs/>
        </w:rPr>
        <w:t>Chamaecyparis lawsoniana</w:t>
      </w:r>
      <w:r>
        <w:t>), had a 95% confidence interval that did not overlap zero (Figure 2). This finding, taken alone, suggest that its range shifted towards plots that initially received more annual precipitation (i.e., wetter plots). One significant finding out of 49 is not unexpected by chance.</w:t>
      </w:r>
    </w:p>
    <w:p w14:paraId="640D6069" w14:textId="77777777" w:rsidR="00B17B97" w:rsidRDefault="00000000" w:rsidP="00130A52">
      <w:pPr>
        <w:pStyle w:val="BodyText"/>
        <w:spacing w:line="480" w:lineRule="auto"/>
      </w:pPr>
      <w:r>
        <w:t>The temperature and precipitation 95% confidence intervals for the GLS means across species both encompassed zero which indicated that, overall, species did not demonstrate a range shift towards initially cooler or wetter (or warmer or drier) regions. The GLS confidence interval bands are difficult to see in Figure 2 as they are narrow relative to the spread of the other data.</w:t>
      </w:r>
    </w:p>
    <w:p w14:paraId="70387A2D" w14:textId="77777777" w:rsidR="00B17B97" w:rsidRDefault="00000000" w:rsidP="00130A52">
      <w:pPr>
        <w:pStyle w:val="Heading3"/>
        <w:spacing w:line="480" w:lineRule="auto"/>
      </w:pPr>
      <w:bookmarkStart w:id="39" w:name="density-change-analysis"/>
      <w:bookmarkEnd w:id="38"/>
      <w:r>
        <w:rPr>
          <w:i/>
          <w:iCs/>
        </w:rPr>
        <w:t>Density change analysis</w:t>
      </w:r>
    </w:p>
    <w:p w14:paraId="41B40EFA" w14:textId="77777777" w:rsidR="00B17B97" w:rsidRDefault="00000000" w:rsidP="00130A52">
      <w:pPr>
        <w:pStyle w:val="FirstParagraph"/>
        <w:spacing w:line="480" w:lineRule="auto"/>
      </w:pPr>
      <w:r>
        <w:t xml:space="preserve">Thirty species had at least 60 plots with increases and decreases in species numbers (Table 1). Twenty of those species were gymnosperms. The species density change analysis for temperature found that 19 out of 30 species difference in mean density estimates (higher density plot mean minus lower density plot mean) were negative, indicating density shifts towards initially cooler plots (Figure 3). Nine of the species had 95% confidence intervals that did not overlap with zero, suggesting a statistically significant difference at the </w:t>
      </w:r>
      <w:r>
        <w:lastRenderedPageBreak/>
        <w:t xml:space="preserve">multiple-comparison unadjusted α = 0.05. </w:t>
      </w:r>
      <w:r>
        <w:rPr>
          <w:i/>
          <w:iCs/>
        </w:rPr>
        <w:t>Pinus contorta</w:t>
      </w:r>
      <w:r>
        <w:t xml:space="preserve"> and </w:t>
      </w:r>
      <w:r>
        <w:rPr>
          <w:i/>
          <w:iCs/>
        </w:rPr>
        <w:t>Pseudotsuga menziesii</w:t>
      </w:r>
      <w:r>
        <w:t xml:space="preserve"> demonstrated a positive significant differences in plot density, indicating a density shift towards initially warmer plots. Seven species (</w:t>
      </w:r>
      <w:r>
        <w:rPr>
          <w:i/>
          <w:iCs/>
        </w:rPr>
        <w:t>Abies concolor, Abies magnifica, Calocedrus decurrens, Pinus ponderosa, Thuja plicata, Acer macrophyllum, Quercus kelloggii</w:t>
      </w:r>
      <w:r>
        <w:t>) had 95% confidence intervals that were negative (density shift towards cooler plots) and did not include zero. Nine significant findings out of 30 at α = 0.025 is unexpected by chance (binomial p &lt; 0.001). Seven of the nine species exhibiting temperature-associated density shifts were gymnosperms.</w:t>
      </w:r>
    </w:p>
    <w:p w14:paraId="33AF65C3" w14:textId="77777777" w:rsidR="00B17B97" w:rsidRDefault="00000000" w:rsidP="00130A52">
      <w:pPr>
        <w:pStyle w:val="BodyText"/>
        <w:spacing w:line="480" w:lineRule="auto"/>
      </w:pPr>
      <w:r>
        <w:t>The precipitation density change analysis found that the plot densities of nineteen species shifted positively towards initially drier plots (Figure 3). Seven species (</w:t>
      </w:r>
      <w:r>
        <w:rPr>
          <w:i/>
          <w:iCs/>
        </w:rPr>
        <w:t>Abies concolor, Abies grandis, Pinus contorta, Pseudotsuga menziesii, Arbutus menziesii, Quercus garryana, Quercus kelloggii</w:t>
      </w:r>
      <w:r>
        <w:t xml:space="preserve">) did so with 95% CIs that did not contain zero. One species, </w:t>
      </w:r>
      <w:r>
        <w:rPr>
          <w:i/>
          <w:iCs/>
        </w:rPr>
        <w:t>Quercus douglasii</w:t>
      </w:r>
      <w:r>
        <w:t>, had plot densities shift towards initially wetter plots and a 95% CI that did not contain zero. This number of significant findings at α = 0.025 is unlikely due to chance (binomial p &lt; 0.001). Four of the eight species with precipitation-associated density shifts were gymnosperms.</w:t>
      </w:r>
    </w:p>
    <w:p w14:paraId="6ADFB49E" w14:textId="77777777" w:rsidR="00B17B97" w:rsidRDefault="00000000" w:rsidP="00130A52">
      <w:pPr>
        <w:pStyle w:val="BodyText"/>
        <w:spacing w:line="480" w:lineRule="auto"/>
      </w:pPr>
      <w:r>
        <w:t>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p w14:paraId="2320F5E1" w14:textId="77777777" w:rsidR="00B17B97" w:rsidRDefault="00000000" w:rsidP="00130A52">
      <w:pPr>
        <w:pStyle w:val="Heading3"/>
        <w:spacing w:line="480" w:lineRule="auto"/>
      </w:pPr>
      <w:bookmarkStart w:id="40" w:name="X40d676e127b9d551116cae7290f5291b83b7b8a"/>
      <w:bookmarkEnd w:id="39"/>
      <w:r>
        <w:rPr>
          <w:i/>
          <w:iCs/>
        </w:rPr>
        <w:lastRenderedPageBreak/>
        <w:t>Plot changes in precipitation and temperature</w:t>
      </w:r>
    </w:p>
    <w:p w14:paraId="4285828B" w14:textId="77777777" w:rsidR="00B17B97" w:rsidRDefault="00000000" w:rsidP="00130A52">
      <w:pPr>
        <w:pStyle w:val="FirstParagraph"/>
        <w:spacing w:line="480" w:lineRule="auto"/>
      </w:pPr>
      <w:r>
        <w:t>The spatial error models found from intercept-only models that temperature and precipitation on average increased (40 and 32 statistically significant intercept values [α = 0.025] out of 49 species, respectively; Table 2). No intercept-only models for temperature had statistically significant negative intercept estimates. A majority of species’ plot precipitation values had positive statistically significant intercept values for the intercept-only models, although seven species exhibited significant negative mean values. Two species’ precipitation change models were better fit with positive slopes associated with initial plot precipitation values while 25 improved with negative slopes. Individual species’ plot temperature and precipitation data along with geographic plot distributions may be accessed in the dashboard.</w:t>
      </w:r>
    </w:p>
    <w:p w14:paraId="16EDE51E" w14:textId="77777777" w:rsidR="00B17B97" w:rsidRDefault="00000000" w:rsidP="00130A52">
      <w:pPr>
        <w:pStyle w:val="Heading3"/>
        <w:spacing w:line="480" w:lineRule="auto"/>
      </w:pPr>
      <w:bookmarkStart w:id="41" w:name="additional-results"/>
      <w:bookmarkEnd w:id="40"/>
      <w:r>
        <w:rPr>
          <w:i/>
          <w:iCs/>
        </w:rPr>
        <w:t>Additional results</w:t>
      </w:r>
    </w:p>
    <w:p w14:paraId="3F7B627A" w14:textId="77777777" w:rsidR="00B17B97" w:rsidRDefault="00000000" w:rsidP="00130A52">
      <w:pPr>
        <w:pStyle w:val="FirstParagraph"/>
        <w:spacing w:line="480" w:lineRule="auto"/>
      </w:pPr>
      <w:r>
        <w:t>We found as many or more significant species results when the analysis made use of second-visit plot temperature or precipitation values, or a bootstrap confidence interval instead of the Taylor linearization approximation for variance. Some species reported above exhibited confidence intervals that included zero under these other scenarios. These results are viewable at the dashboard. We are not reporting these results further for purposes of brevity and clarity.</w:t>
      </w:r>
    </w:p>
    <w:p w14:paraId="7B7DAD18" w14:textId="77777777" w:rsidR="00B17B97" w:rsidRDefault="00000000" w:rsidP="00130A52">
      <w:pPr>
        <w:pStyle w:val="Heading1"/>
        <w:spacing w:line="480" w:lineRule="auto"/>
      </w:pPr>
      <w:bookmarkStart w:id="42" w:name="discussion"/>
      <w:bookmarkEnd w:id="37"/>
      <w:bookmarkEnd w:id="41"/>
      <w:r>
        <w:lastRenderedPageBreak/>
        <w:t>Discussion</w:t>
      </w:r>
    </w:p>
    <w:p w14:paraId="1F667C90" w14:textId="77777777" w:rsidR="00B17B97" w:rsidRDefault="00000000" w:rsidP="00130A52">
      <w:pPr>
        <w:pStyle w:val="FirstParagraph"/>
        <w:spacing w:line="480" w:lineRule="auto"/>
      </w:pPr>
      <w:r>
        <w:t>We did not find strong evidence of tree species range shifts associated with temperature or precipitation. Shifts in means towards warmer/cooler or wetter/drier plots were approximately evenly split among species, a finding more firmly established by the GLS confidence intervals (Figure 2). The results for plot density changes were more definitive: we found for several species that their within-plot densities increased in initially cooler plots and/or decreased in initially warmer plots following a ten-year remeasure period. We found a similar pattern with precipitation, where most “significant” species evidenced densities shifts towards initially drier plots and/or away from initially wetter plots. The GLS findings for plot densities indicated that, across species, densities were shifting towards initially cooler or drier plots.</w:t>
      </w:r>
    </w:p>
    <w:p w14:paraId="39C56A1E" w14:textId="77777777" w:rsidR="00B17B97" w:rsidRDefault="00000000" w:rsidP="00130A52">
      <w:pPr>
        <w:pStyle w:val="BodyText"/>
        <w:spacing w:line="480" w:lineRule="auto"/>
      </w:pPr>
      <w:r>
        <w:t>Our spatial error model findings verified a general assumption that temperatures were increasing across our species’ plots, and predominantly found that the temperature increases were generally best modeled as increasing equally across plots regardless of initial plot temperature values. We had no starting expectations regarding how mean annual precipitation would change across species’ ranges. It appears that frequently (but not universally) annual precipitation increased across species’ plots, and that annual precipitation often increased most (or decreased least) in initially drier plots and less so in initially wetter plots. As a consequence, interpretations of our results for species’ range and density shifts in relation to temperature and precipitation are nuanced.</w:t>
      </w:r>
    </w:p>
    <w:p w14:paraId="6584D783" w14:textId="77777777" w:rsidR="00B17B97" w:rsidRDefault="00000000" w:rsidP="00130A52">
      <w:pPr>
        <w:pStyle w:val="BodyText"/>
        <w:spacing w:line="480" w:lineRule="auto"/>
      </w:pPr>
      <w:r>
        <w:t xml:space="preserve">Our design-based analysis did not simultaneously allow for the inclusion of both first-visit plot values and changes in plot values for temperature or precipitation. When considering </w:t>
      </w:r>
      <w:r>
        <w:lastRenderedPageBreak/>
        <w:t>initial-visit plot temperatures, the spatial error analysis confirmed that we were generally safe to assume that mean temperature increases were even across all plots (although temperature increases were not the same across species). Therefore, our analysis interpretation did not depend on temperature change as a function of initial plot temperatures. The same was not true for precipitation. Several of our examined species, on average, experienced a decrease in plot precipitation between the first and second visit although mean precipitation values increased for most species. Unlike temperature, plot precipitation change was often negatively associated with first-visit plot precipitation values. A majority of species on average experienced precipitation increases (or less of a decrease) at their initially drier plots. Thus, a shift in a species’ density towards initially drier plots may reflect a density shift towards relatively wetter (where “relatively wetter” = increase in precipitation) plots. This pattern was observed for most “significant” species and may have represented recruitment in portions of species’ ranges that would be most affected by increases in precipitation.</w:t>
      </w:r>
    </w:p>
    <w:p w14:paraId="344CBBE5" w14:textId="77777777" w:rsidR="00B17B97" w:rsidRDefault="00000000" w:rsidP="00130A52">
      <w:pPr>
        <w:pStyle w:val="BodyText"/>
        <w:spacing w:line="480" w:lineRule="auto"/>
      </w:pPr>
      <w:r>
        <w:t xml:space="preserve">Our findings are roughly consistent with those from other empirically-based analyses of species’ responses to climate change in North America. Tree species’ ranges in eastern North America are not generally shifting (Zhu 2012, Sittaro 2017, Woodall 2018), although the density of species within their ranges may be (Fei et al. 2017, Murphy et al. 2010). Murphy et al. found that eastern U.S. tree species densities were greatest (“leaning” 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w:t>
      </w:r>
      <w:r>
        <w:lastRenderedPageBreak/>
        <w:t>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14:paraId="7ED10AF7" w14:textId="77777777" w:rsidR="00B17B97" w:rsidRDefault="00000000" w:rsidP="00130A52">
      <w:pPr>
        <w:pStyle w:val="BodyText"/>
        <w:spacing w:line="480" w:lineRule="auto"/>
      </w:pPr>
      <w:r>
        <w:t xml:space="preserve">Density analysis results for two species were at odds with findings from Monleon and Lintz (2015). We found that plot densities were generally increasing in cooler plots for </w:t>
      </w:r>
      <w:r>
        <w:rPr>
          <w:i/>
          <w:iCs/>
        </w:rPr>
        <w:t>Abies concolor</w:t>
      </w:r>
      <w:r>
        <w:t xml:space="preserve"> and </w:t>
      </w:r>
      <w:r>
        <w:rPr>
          <w:i/>
          <w:iCs/>
        </w:rPr>
        <w:t>Calocedrus decurrens.</w:t>
      </w:r>
      <w:r>
        <w:t xml:space="preserve"> 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initially warmer, wetter plots. Another non-exclusive explanation is that seedlings of both species may have appeared in warmer areas as a consequence of their shade tolerance and fire intolerance as a byproduct of fire suppression efforts (Minnich et al. 1995, Dolanc et al. 2014). These seedlings may have failed to thrive in the expanded range, or conceivably recent fires since the mid-2000s have changed the distribution of seedlings.</w:t>
      </w:r>
    </w:p>
    <w:p w14:paraId="349EB093" w14:textId="77777777" w:rsidR="00B17B97" w:rsidRDefault="00000000" w:rsidP="00130A52">
      <w:pPr>
        <w:pStyle w:val="BodyText"/>
        <w:spacing w:line="480" w:lineRule="auto"/>
      </w:pPr>
      <w:r>
        <w:t>Species range shift models indicate that, given predicted and observed climatic changes, we should expect tree species’ ranges to shift over time (Iverson et al. 2008, Serra-Diaz et al. 2014). The west coast states of the continental United States have been beset by conditions that generally differed from those in the 20</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century and may affect species distributions. All three states are experiencing increasing frequencies of droughts (Ficklin et al. 2015), wildfires (Westerling et al. 2006), and, for non-coastal mountain ranges, impacts from pests (Hicke et al. 2016). Hydrologic regimes have shifted in all three states, </w:t>
      </w:r>
      <w:r>
        <w:lastRenderedPageBreak/>
        <w:t>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ecological range-shift pressures. However, our analysis failed to detect actual range shifts.</w:t>
      </w:r>
    </w:p>
    <w:p w14:paraId="46E8C135" w14:textId="77777777" w:rsidR="00B17B97" w:rsidRDefault="00000000" w:rsidP="00130A52">
      <w:pPr>
        <w:pStyle w:val="BodyText"/>
        <w:spacing w:line="480" w:lineRule="auto"/>
      </w:pPr>
      <w:r>
        <w:t>There may be several non-exclusive explanations for our lack of range-shift detection. One explanation is that our analysis lacked statistical power. We were seeking evidence of range shifts based on revisited plots containing a new species or lacking the species entirely. We attempted to detect this signal given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 In other words, our species may not be capable of migrating as quickly as ecological niche shifts, rendering our range-shift detection approach ineffective within the 10-year revisit period.</w:t>
      </w:r>
    </w:p>
    <w:p w14:paraId="6A48E4DE" w14:textId="77777777" w:rsidR="00B17B97" w:rsidRDefault="00000000" w:rsidP="00130A52">
      <w:pPr>
        <w:pStyle w:val="BodyText"/>
        <w:spacing w:line="480" w:lineRule="auto"/>
      </w:pPr>
      <w:r>
        <w:t xml:space="preserve">Tree species movement may be constrained if species ranges abut and intermingle with other tree species ranges. Zhu (2012), Sittaro et al. (2017), and Woodall et al. (2018) performed range-shift analyses in eastern North America and similarly did not find strong evidence of plot occupancy range shifts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w:t>
      </w:r>
      <w:r>
        <w:lastRenderedPageBreak/>
        <w:t>could shift their ranges fast enough to match the velocity of their ecological niche movement as driven by projected climate change. They offer possible proximate explanations for slow species range shifts. It may be difficult for seeds to disperse into previously marginal habitat and germinate under an existing forest canopy, and compete for light against existing seedlings. Even with substantial disturbance, Liang et al. hypothesize that existing seed banks may out-compete incoming seeds. Similarly, existing seedbanks may enable density increases at the favorable margins of a species’ range.</w:t>
      </w:r>
    </w:p>
    <w:p w14:paraId="098117F5" w14:textId="77777777" w:rsidR="00B17B97" w:rsidRDefault="00000000" w:rsidP="00130A52">
      <w:pPr>
        <w:pStyle w:val="BodyText"/>
        <w:spacing w:line="480" w:lineRule="auto"/>
      </w:pPr>
      <w:r>
        <w:t>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and other species-specific habitat metrics (e.g., land use habitat modification; Lenoir et al. 2010).</w:t>
      </w:r>
    </w:p>
    <w:p w14:paraId="3880B66B" w14:textId="77777777" w:rsidR="00B17B97" w:rsidRDefault="00000000" w:rsidP="00130A52">
      <w:pPr>
        <w:pStyle w:val="BodyText"/>
        <w:spacing w:line="480" w:lineRule="auto"/>
      </w:pPr>
      <w:r>
        <w:t xml:space="preserve">A closer consideration of density change analysis species with atypical findings highlights certain issues and complexities that confound broad-scale interpretations of our findings across species. One issue is that a species may experience different ecological pressures across its range. For instance, we found that </w:t>
      </w:r>
      <w:r>
        <w:rPr>
          <w:i/>
          <w:iCs/>
        </w:rPr>
        <w:t>Pinus contorta</w:t>
      </w:r>
      <w:r>
        <w:t xml:space="preserve"> and </w:t>
      </w:r>
      <w:r>
        <w:rPr>
          <w:i/>
          <w:iCs/>
        </w:rPr>
        <w:t>Pseudotsuga menziesii</w:t>
      </w:r>
      <w:r>
        <w:t xml:space="preserve"> both </w:t>
      </w:r>
      <w:r>
        <w:lastRenderedPageBreak/>
        <w:t xml:space="preserve">shifted in density towards previously warmer and drier areas. Both species appeared to experience, on average, elevated precipitation in the initially drier plots, potentially enhancing recruitment relative to initially wetter plots. We found the density shifts towards initially warmer plots surprising. </w:t>
      </w:r>
      <w:r>
        <w:rPr>
          <w:i/>
          <w:iCs/>
        </w:rPr>
        <w:t>P. contorta</w:t>
      </w:r>
      <w:r>
        <w:t xml:space="preserve"> is expected to lose habitat in the future as a consequence of climate change (Coops and Waring 2011), although subspecies may respond differently from one another and may potentially be able to undergo range expansion (Oney et al. 2013). Similarly, Bell and Gray (2016) found that warmer and wetter regions were conducive for positive changes in </w:t>
      </w:r>
      <w:r>
        <w:rPr>
          <w:i/>
          <w:iCs/>
        </w:rPr>
        <w:t>P. menziesii</w:t>
      </w:r>
      <w:r>
        <w:t xml:space="preserve"> biomass while different factors elsewhere in the species range promoted biomass increases. Therefore, our range shift and density shift results for these species (and others) may be overly simplistic, as our results likely blend the effects of different regional ecological pressures (see citations in both Lenoir et al. 2010 and Lenoir and Svenning 2015). In effect, given our broad geographic sample of plots, our findings for some species (whether we found positive or negative associations with temperature and precipitation) may represent examples of Simpson’s Paradox, combining different sub-regional responses into a potentially misleading overall response.</w:t>
      </w:r>
    </w:p>
    <w:p w14:paraId="3CE30B5A" w14:textId="77777777" w:rsidR="00B17B97" w:rsidRDefault="00000000" w:rsidP="00130A52">
      <w:pPr>
        <w:pStyle w:val="BodyText"/>
        <w:spacing w:line="480" w:lineRule="auto"/>
      </w:pPr>
      <w:r>
        <w:t xml:space="preserve">Another issue is that species may encounter different environmental pressures, complicating interspecific generalizations or comparisons. </w:t>
      </w:r>
      <w:r>
        <w:rPr>
          <w:i/>
          <w:iCs/>
        </w:rPr>
        <w:t>Quercus douglasii</w:t>
      </w:r>
      <w:r>
        <w:t xml:space="preserve"> exhibited a density shift towards initially wetter plots, unlike other species with “significant” density shifts related to precipitation. This shift may have been predominantly driven by drought conditions, as precipitation generally decreased across its sites and initially drier sites may have been more susceptible to drought stress. We note for this species that regions of the lowest initial precipitation (see dashboard) matched areas of dieback (see Figure 1 in </w:t>
      </w:r>
      <w:r>
        <w:lastRenderedPageBreak/>
        <w:t xml:space="preserve">McLaughlin et al. 2020). Additionally, the actual response of the species may have been driven mainly or in part by changes in subsurface hydrology in addition to changes in precipitation (McLaughlin et al. 2020). We find several take-away considerations here: Observed changes in precipitation were neither unidirectional across species nor always constant across plots within species’ ranges. Thus, changes in precipitation may indeed be affected by climate change, but regionally precipitation may be affected to different degrees or in different ways. </w:t>
      </w:r>
      <w:r>
        <w:rPr>
          <w:i/>
          <w:iCs/>
        </w:rPr>
        <w:t>Quercus douglasii</w:t>
      </w:r>
      <w:r>
        <w:t xml:space="preserve"> experienced a decrease in precipitation while some other species experienced (often uneven) increases in precipitation. Also, environmental variables such as mean annual temperature and precipitation likely serve as indirect drivers of species distribution changes. The actual ecological pressures affecting distribution changes likely differ by species and may be imperfectly associated with changes in temperature and precipitation.</w:t>
      </w:r>
    </w:p>
    <w:p w14:paraId="6D37456C" w14:textId="77777777" w:rsidR="00B17B97" w:rsidRDefault="00000000" w:rsidP="00130A52">
      <w:pPr>
        <w:pStyle w:val="BodyText"/>
        <w:spacing w:line="480" w:lineRule="auto"/>
      </w:pPr>
      <w:r>
        <w:t>We anticipate that future FIA plot revisit data sets will enable analyses with greater ability to detect and quantify changes in species’ ranges. More time will pass for the environment to change and for species to respond. Future revisit data will help eliminate our hypothesis that our inconclusive range shift results may be driven in part by searching too soon for a signal from presence/absence data that are overly coarse. In the meantime, the revisit data offer many avenues for exploring potential drivers of range changes for individual species, such as the prevalence and distribution of pests and diseases, impacts of fire and harvest, regional differences in tree growth, and size- or age-related mortality patterns.</w:t>
      </w:r>
    </w:p>
    <w:p w14:paraId="7C6F363E" w14:textId="77777777" w:rsidR="00B17B97" w:rsidRDefault="00000000" w:rsidP="00130A52">
      <w:pPr>
        <w:pStyle w:val="Heading2"/>
        <w:spacing w:line="480" w:lineRule="auto"/>
      </w:pPr>
      <w:bookmarkStart w:id="43" w:name="conclusion"/>
      <w:r>
        <w:lastRenderedPageBreak/>
        <w:t>Conclusion</w:t>
      </w:r>
    </w:p>
    <w:p w14:paraId="5180EC06" w14:textId="77777777" w:rsidR="00B17B97" w:rsidRDefault="00000000" w:rsidP="00130A52">
      <w:pPr>
        <w:pStyle w:val="FirstParagraph"/>
        <w:spacing w:line="480" w:lineRule="auto"/>
      </w:pPr>
      <w:r>
        <w:t>We interpret our findings to indicate that tree species within the contiguous west coast states of the US are not generally evidencing profound range shifts in response to climate change, although some do overall appear to be shifting their distributions within their ranges. There may be several reasons why we did not observe shifts in tree species ranges. However, of critical importance is that the species we examined so far are not demonstrating a capability for range shifting concomitant with the velocity of ecological niche shifts currently driven by climate change. Given the expected changes in geographical niches, these findings point towards contractions in species ranges (McKenney et al. 2007).</w:t>
      </w:r>
    </w:p>
    <w:p w14:paraId="59EB73A0" w14:textId="77777777" w:rsidR="00B17B97" w:rsidRDefault="00000000" w:rsidP="00130A52">
      <w:pPr>
        <w:pStyle w:val="BodyText"/>
        <w:spacing w:line="480" w:lineRule="auto"/>
      </w:pPr>
      <w:r>
        <w:t>Our summaries of species range and density shifts across large geographical areas in relation to plot precipitation and temperature values hopefully provide useful large-scale information to managers and researchers. The findings are probably best interpreted at the level of individual species, which we hope our dashboard facilitates, and alongside more relevant species-specific information.</w:t>
      </w:r>
    </w:p>
    <w:p w14:paraId="38BFABF9" w14:textId="77777777" w:rsidR="00B17B97" w:rsidRDefault="00000000">
      <w:r>
        <w:br w:type="page"/>
      </w:r>
    </w:p>
    <w:p w14:paraId="2C354A0C" w14:textId="77777777" w:rsidR="00B17B97" w:rsidRDefault="00000000">
      <w:pPr>
        <w:pStyle w:val="Heading2"/>
      </w:pPr>
      <w:bookmarkStart w:id="44" w:name="literature-cited"/>
      <w:bookmarkEnd w:id="43"/>
      <w:r>
        <w:lastRenderedPageBreak/>
        <w:t>Literature Cited</w:t>
      </w:r>
    </w:p>
    <w:p w14:paraId="136678FE" w14:textId="77777777" w:rsidR="00B17B97" w:rsidRDefault="00000000">
      <w:pPr>
        <w:pStyle w:val="FirstParagraph"/>
      </w:pPr>
      <w:r>
        <w:t>Abatzoglou, J.T., Rupp, D.E. and Mote, P.W., 2014. Seasonal climate variability and change in the Pacific Northwest of the United States. Journal of Climate, 27(5), pp.2125-2142.</w:t>
      </w:r>
    </w:p>
    <w:p w14:paraId="5D3C5873" w14:textId="77777777" w:rsidR="00B17B97" w:rsidRDefault="00000000">
      <w:pPr>
        <w:pStyle w:val="BodyText"/>
      </w:pPr>
      <w:r>
        <w:t>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14:paraId="6F1A2C1C" w14:textId="77777777" w:rsidR="00B17B97" w:rsidRDefault="00000000">
      <w:pPr>
        <w:pStyle w:val="BodyText"/>
      </w:pPr>
      <w:r>
        <w:t>Bell, D.M. and Gray, A.N., 2016. Assessing intra-and inter-regional climate effects on Douglas-fir biomass dynamics in Oregon and Washington, USA. Forest Ecology and Management, 379, pp.281-287.</w:t>
      </w:r>
    </w:p>
    <w:p w14:paraId="5A1B236F" w14:textId="77777777" w:rsidR="00B17B97" w:rsidRDefault="00000000">
      <w:pPr>
        <w:pStyle w:val="BodyText"/>
      </w:pPr>
      <w:r>
        <w:t>Bivand, R., G. Millo, and G. Piras. 2021. “A Review of Software for Spatial Econometrics in R.” Mathematics, 9(11)</w:t>
      </w:r>
    </w:p>
    <w:p w14:paraId="5E2B3D80" w14:textId="77777777" w:rsidR="00B17B97" w:rsidRDefault="00000000">
      <w:pPr>
        <w:pStyle w:val="BodyText"/>
      </w:pPr>
      <w:r>
        <w:t xml:space="preserve">Bivand, R.; Piras, G. Spatialreg: Spatial Regression Analysis. 2020. Available online: </w:t>
      </w:r>
      <w:hyperlink r:id="rId12">
        <w:r>
          <w:rPr>
            <w:rStyle w:val="Hyperlink"/>
          </w:rPr>
          <w:t>https://CRAN.R-project.org/package=spatialreg</w:t>
        </w:r>
      </w:hyperlink>
      <w:r>
        <w:t xml:space="preserve"> (accessed on 9 August 2022).</w:t>
      </w:r>
    </w:p>
    <w:p w14:paraId="3BE35215" w14:textId="77777777" w:rsidR="00B17B97" w:rsidRDefault="00000000">
      <w:pPr>
        <w:pStyle w:val="BodyText"/>
      </w:pPr>
      <w:r>
        <w:t>Breshears, D.D., Huxman, T.E., Adams, H.D., Zou, C.B. and Davison, J.E., 2008. Vegetation synchronously leans upslope as climate warms. Proceedings of the National Academy of Sciences, 105(33), pp.11591-11592.</w:t>
      </w:r>
    </w:p>
    <w:p w14:paraId="1AD0CFC4" w14:textId="77777777" w:rsidR="00B17B97" w:rsidRDefault="00000000">
      <w:pPr>
        <w:pStyle w:val="BodyText"/>
      </w:pPr>
      <w:r>
        <w:t>Coops, N.C. and Waring, R.H., 2011. A process-based approach to estimate lodgepole pine (Pinus contorta Dougl.) distribution in the Pacific Northwest under climate change. Climatic Change, 105(1), pp.313-328.</w:t>
      </w:r>
    </w:p>
    <w:p w14:paraId="57BF4767" w14:textId="77777777" w:rsidR="00B17B97" w:rsidRDefault="00000000">
      <w:pPr>
        <w:pStyle w:val="BodyText"/>
      </w:pPr>
      <w:r>
        <w:t>Cordy, C.B., 1993. An extension of the Horvitz—Thompson theorem to point sampling from a continuous universe. Statistics &amp; Probability Letters, 18(5), pp.353-362.</w:t>
      </w:r>
    </w:p>
    <w:p w14:paraId="602312E8" w14:textId="77777777" w:rsidR="00B17B97" w:rsidRDefault="00000000">
      <w:pPr>
        <w:pStyle w:val="BodyText"/>
      </w:pPr>
      <w:r>
        <w:t>Daly, C., M. Halbleib, J.I. Smith, W.P. Gibson, M.K. Doggett, G.H. Taylor, J. Curtis, and P.P. Pasteris. 2008. Physiographically sensitive mapping of climatological temperature and precipitation across the conterminous United States. International Journal of Climatology: a Journal of the Royal Meteorological Society, 28(15), pp.2031-2064.</w:t>
      </w:r>
    </w:p>
    <w:p w14:paraId="3C993BFA" w14:textId="77777777" w:rsidR="00B17B97" w:rsidRDefault="00000000">
      <w:pPr>
        <w:pStyle w:val="BodyText"/>
      </w:pPr>
      <w:r>
        <w:t>Dolanc, C.R., Safford, H.D., Dobrowski, S.Z. and Thorne, J.H., 2014. Twentieth century shifts in abundance and composition of vegetation types of the S ierra N evada, CA, US. Applied Vegetation Science, 17(3), pp.442-455.</w:t>
      </w:r>
    </w:p>
    <w:p w14:paraId="5D9EBCA9" w14:textId="77777777" w:rsidR="00B17B97" w:rsidRDefault="00000000">
      <w:pPr>
        <w:pStyle w:val="BodyText"/>
      </w:pPr>
      <w:r>
        <w:t>Fei, S., Desprez, J.M., Potter, K.M., Jo, I., Knott, J.A. and Oswalt, C.M., 2017. Divergence of species responses to climate change. Science Advances, 3(5), e1603055.</w:t>
      </w:r>
    </w:p>
    <w:p w14:paraId="2DB88D3E" w14:textId="77777777" w:rsidR="00B17B97" w:rsidRDefault="00000000">
      <w:pPr>
        <w:pStyle w:val="BodyText"/>
      </w:pPr>
      <w:r>
        <w:t>Ficklin, D.L., Maxwell, J.T., Letsinger, S.L. and Gholizadeh, H., 2015. A climatic deconstruction of recent drought trends in the United States. Environmental Research Letters, 10(4), 044009.</w:t>
      </w:r>
    </w:p>
    <w:p w14:paraId="1C0F41F1" w14:textId="77777777" w:rsidR="00B17B97" w:rsidRDefault="00000000">
      <w:pPr>
        <w:pStyle w:val="BodyText"/>
      </w:pPr>
      <w:r>
        <w:t>Hicke, J.A., Meddens, A.J. and Kolden, C.A., 2016. Recent tree mortality in the western United States from bark beetles and forest fires. Forest Science, 62(2), pp.141-153.</w:t>
      </w:r>
    </w:p>
    <w:p w14:paraId="106179CB" w14:textId="77777777" w:rsidR="00B17B97" w:rsidRDefault="00000000">
      <w:pPr>
        <w:pStyle w:val="BodyText"/>
      </w:pPr>
      <w:r>
        <w:lastRenderedPageBreak/>
        <w:t>Holden, Z.A., Swanson, A., Luce, C.H., Jolly, W.M., Maneta, M., Oyler, J.W., Warren, D.A., Parsons, R. and Affleck, D., 2018. Decreasing fire season precipitation increased recent western US forest wildfire activity. Proceedings of the National Academy of Sciences, 115(36), pp.E8349-E8357.</w:t>
      </w:r>
    </w:p>
    <w:p w14:paraId="068A1FEA" w14:textId="77777777" w:rsidR="00B17B97" w:rsidRDefault="00000000">
      <w:pPr>
        <w:pStyle w:val="BodyText"/>
      </w:pPr>
      <w:r>
        <w:t>Iverson LR, Prasad AM, Matthews SN, Peters M (2008) Estimating potential habitat for 134 eastern US tree species under six climate scenarios. Forest Ecology and Management, 254, 390–406.</w:t>
      </w:r>
    </w:p>
    <w:p w14:paraId="7BF70C33" w14:textId="77777777" w:rsidR="00B17B97" w:rsidRDefault="00000000">
      <w:pPr>
        <w:pStyle w:val="BodyText"/>
      </w:pPr>
      <w:r>
        <w:t>Jolly, W.M., Cochrane, M.A., Freeborn, P.H., Holden, Z.A., Brown, T.J., Williamson, G.J. and Bowman, D.M., 2015. Climate-induced variations in global wildfire danger from 1979 to 2013. Nature communications, 6(1), pp.1-11.</w:t>
      </w:r>
    </w:p>
    <w:p w14:paraId="4F9C0992" w14:textId="77777777" w:rsidR="00B17B97" w:rsidRDefault="00000000">
      <w:pPr>
        <w:pStyle w:val="BodyText"/>
      </w:pPr>
      <w:r>
        <w:t>Kelly, A.E. and Goulden, M.L., 2008. Rapid shifts in plant distribution with recent climate change. Proceedings of the National Academy of Sciences, 105(33), pp.11823-11826.</w:t>
      </w:r>
    </w:p>
    <w:p w14:paraId="3028086C" w14:textId="77777777" w:rsidR="00B17B97" w:rsidRDefault="00000000">
      <w:pPr>
        <w:pStyle w:val="BodyText"/>
      </w:pPr>
      <w:r>
        <w:t>Lenoir, J., Gégout, J.C., Guisan, A., Vittoz, P., Wohlgemuth, T., Zimmermann, N.E., Dullinger, S., Pauli, H., Willner, W. and Svenning, J.C., 2010. Going against the flow: potential mechanisms for unexpected downslope range shifts in a warming climate. Ecography, 33(2), pp.295-303.</w:t>
      </w:r>
    </w:p>
    <w:p w14:paraId="0AD7DDAC" w14:textId="77777777" w:rsidR="00B17B97" w:rsidRDefault="00000000">
      <w:pPr>
        <w:pStyle w:val="BodyText"/>
      </w:pPr>
      <w:r>
        <w:t>Lenoir, J. and Svenning, J.C., 2015. Climate-related range shifts–a global multidimensional synthesis and new research directions. Ecography, 38(1), pp.15-28.</w:t>
      </w:r>
    </w:p>
    <w:p w14:paraId="165FB913" w14:textId="77777777" w:rsidR="00B17B97" w:rsidRDefault="00000000">
      <w:pPr>
        <w:pStyle w:val="BodyText"/>
      </w:pPr>
      <w:r>
        <w:t>Liang, Y., Duveneck, M.J., Gustafson, E.J., Serra-Diaz, J.M. and Thompson, J.R., 2018. How disturbance, competition, and dispersal interact to prevent tree range boundaries from keeping pace with climate change. Global Change Biology, 24(1), pp.e335-e351.</w:t>
      </w:r>
    </w:p>
    <w:p w14:paraId="714BBA1B" w14:textId="77777777" w:rsidR="00B17B97" w:rsidRDefault="00000000">
      <w:pPr>
        <w:pStyle w:val="BodyText"/>
      </w:pPr>
      <w:r>
        <w:t>Loarie, S.R., Duffy, P.B., Hamilton, H., Asner, G.P., Field, C.B. and Ackerly, D.D., 2009. The velocity of climate change. Nature, 462(7276), pp.1052-1055.</w:t>
      </w:r>
    </w:p>
    <w:p w14:paraId="012FA475" w14:textId="77777777" w:rsidR="00B17B97" w:rsidRDefault="00000000">
      <w:pPr>
        <w:pStyle w:val="BodyText"/>
      </w:pPr>
      <w:r>
        <w:t>McKenney DW, Pedlar JH, Lawrence K, Campbell K, Hutchinson MF (2007) Potential impacts of climate change on the distribution of North American trees. BioScience, 57, 939–948.F22</w:t>
      </w:r>
    </w:p>
    <w:p w14:paraId="1BC4DFB8" w14:textId="77777777" w:rsidR="00B17B97" w:rsidRDefault="00000000">
      <w:pPr>
        <w:pStyle w:val="BodyText"/>
      </w:pPr>
      <w:r>
        <w:t>McLaughlin, B.C., Blakey, R., Weitz, A.P., Feng, X., Brown, B.J., Ackerly, D.D., Dawson, T.E. and Thompson, S.E., 2020. Weather underground: Subsurface hydrologic processes mediate tree vulnerability to extreme climatic drought. Global Change Biology, 26(5), 3091-3107.</w:t>
      </w:r>
    </w:p>
    <w:p w14:paraId="6AC746B2" w14:textId="77777777" w:rsidR="00B17B97" w:rsidRDefault="00000000">
      <w:pPr>
        <w:pStyle w:val="BodyText"/>
      </w:pPr>
      <w:r>
        <w:t>Minnich, R.A., Barbour, M.G., Burk, J.H. and Fernau, R.F., 1995. Sixty years of change in Californian conifer forests of the San Bernardino Mountains. Conservation Biology, 9(4), pp.902-914.</w:t>
      </w:r>
    </w:p>
    <w:p w14:paraId="79F0107C" w14:textId="77777777" w:rsidR="00B17B97" w:rsidRDefault="00000000">
      <w:pPr>
        <w:pStyle w:val="BodyText"/>
      </w:pPr>
      <w:r>
        <w:t>Monleon, V.J., and H.E. Lintz. 2015. Evidence of tree species’ range shifts in a complex landscape. PLoS One, 10(1), p.e0118069.</w:t>
      </w:r>
    </w:p>
    <w:p w14:paraId="09B56A59" w14:textId="77777777" w:rsidR="00B17B97" w:rsidRDefault="00000000">
      <w:pPr>
        <w:pStyle w:val="BodyText"/>
      </w:pPr>
      <w:r>
        <w:t>Mote, P.W., Li, S., Lettenmaier, D.P., Xiao, M. and Engel, R., 2018. Dramatic declines in snowpack in the western US. Climate and Atmospheric Science, 1(1), pp.1-6.</w:t>
      </w:r>
    </w:p>
    <w:p w14:paraId="0FBD9135" w14:textId="77777777" w:rsidR="00B17B97" w:rsidRDefault="00000000">
      <w:pPr>
        <w:pStyle w:val="BodyText"/>
      </w:pPr>
      <w:r>
        <w:lastRenderedPageBreak/>
        <w:t>Mottl, O., Flantua, S.G., Bhatta, K.P., Felde, V.A., Giesecke, T., Goring, S., Grimm, E.C., Haberle, S., Hooghiemstra, H., Ivory, S. and Kuneš, P., 2021. Global acceleration in rates of vegetation change over the past 18,000 years. Science, 372(6544), pp.860-864.</w:t>
      </w:r>
    </w:p>
    <w:p w14:paraId="76784C8E" w14:textId="77777777" w:rsidR="00B17B97" w:rsidRDefault="00000000">
      <w:pPr>
        <w:pStyle w:val="BodyText"/>
      </w:pPr>
      <w:r>
        <w:t>Murphy, H.T., VanDerWal, J. and Lovett-Doust, J., 2010. Signatures of range expansion and erosion in eastern North American trees. Ecology Letters, 13(10), pp.1233-1244.</w:t>
      </w:r>
    </w:p>
    <w:p w14:paraId="001DED88" w14:textId="77777777" w:rsidR="00B17B97" w:rsidRDefault="00000000">
      <w:pPr>
        <w:pStyle w:val="BodyText"/>
      </w:pPr>
      <w:r>
        <w:t>Oney, B., Reineking, B., O’Neill, G. and Kreyling, J., 2013. Intraspecific variation buffers projected climate change impacts on Pinus contorta. Ecology and evolution, 3(2), pp.437-449.</w:t>
      </w:r>
    </w:p>
    <w:p w14:paraId="172E3D52" w14:textId="77777777" w:rsidR="00B17B97" w:rsidRDefault="00000000">
      <w:pPr>
        <w:pStyle w:val="BodyText"/>
      </w:pPr>
      <w:r>
        <w:t xml:space="preserve">R Core Team. 2021. R: A Language and Environment for Statistical Computing. R Foundation for Statistical Computing. Vienna, Austria. </w:t>
      </w:r>
      <w:hyperlink r:id="rId13">
        <w:r>
          <w:rPr>
            <w:rStyle w:val="Hyperlink"/>
          </w:rPr>
          <w:t>https://www.R-project.org</w:t>
        </w:r>
      </w:hyperlink>
    </w:p>
    <w:p w14:paraId="63F32E22" w14:textId="77777777" w:rsidR="00B17B97" w:rsidRDefault="00000000">
      <w:pPr>
        <w:pStyle w:val="BodyText"/>
      </w:pPr>
      <w:r>
        <w:t>Reams, G.A, W.D. Smith, M.H. Hansen, W. A. Bechtold, F.A. Roesch, and G.G. Moisen.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14:paraId="033DB12B" w14:textId="77777777" w:rsidR="00B17B97" w:rsidRDefault="00000000">
      <w:pPr>
        <w:pStyle w:val="BodyText"/>
      </w:pPr>
      <w:r>
        <w:t>Särndal CE, Swensson B, Wretman J (1992) Model Assisted Survey Sampling. New York: Springer-Verlag. 694 p. </w:t>
      </w:r>
    </w:p>
    <w:p w14:paraId="70C26A00" w14:textId="77777777" w:rsidR="00B17B97" w:rsidRDefault="00000000">
      <w:pPr>
        <w:pStyle w:val="BodyText"/>
      </w:pPr>
      <w:r>
        <w:t>Scott, C.T., W. A. Bechtold, G.A. Reams, W.D. Smith, J.A. Westfall, M.H. Hansen, and G.G. Moisen. 2005.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14:paraId="6D6988B9" w14:textId="77777777" w:rsidR="00B17B97" w:rsidRDefault="00000000">
      <w:pPr>
        <w:pStyle w:val="BodyText"/>
      </w:pPr>
      <w:r>
        <w:t>Serra‐Diaz, J.M., Franklin, J., Ninyerola, M., Davis, F.W., Syphard, A.D., Regan, H.M. and Ikegami, M., 2014. Bioclimatic velocity: the pace of species exposure to climate change. Diversity and Distributions, 20(2), pp.169-180.</w:t>
      </w:r>
    </w:p>
    <w:p w14:paraId="04AF0265" w14:textId="77777777" w:rsidR="00B17B97" w:rsidRDefault="00000000">
      <w:pPr>
        <w:pStyle w:val="BodyText"/>
      </w:pPr>
      <w:r>
        <w:t>Sittaro, F., Paquette, A., Messier, C. and Nock, C.A., 2017. Tree range expansion in eastern North America fails to keep pace with climate warming at northern range limits. Global Change Biology, 23(8), pp.3292-3301.</w:t>
      </w:r>
    </w:p>
    <w:p w14:paraId="48FB806F" w14:textId="77777777" w:rsidR="00B17B97" w:rsidRDefault="00000000">
      <w:pPr>
        <w:pStyle w:val="BodyText"/>
      </w:pPr>
      <w:r>
        <w:t>Stanke, H., Finley, A.O., Domke, G.M., Weed, A.S. and MacFarlane, D.W., 2021. Over half of western United States’ most abundant tree species in decline. Nature Communications, 12(1), pp.1-11.</w:t>
      </w:r>
    </w:p>
    <w:p w14:paraId="737AEE73" w14:textId="77777777" w:rsidR="00B17B97" w:rsidRDefault="00000000">
      <w:pPr>
        <w:pStyle w:val="BodyText"/>
      </w:pPr>
      <w:r>
        <w:t>Thompson, J. 2015. PNW-FIADB Users Manual: A data dictionary and user guide for the PNW-FIADB database. Forest Inventory and Analysis, Pacific Northwest Research Station, Portland, Oregon.</w:t>
      </w:r>
    </w:p>
    <w:p w14:paraId="4E1AA099" w14:textId="77777777" w:rsidR="00B17B97" w:rsidRDefault="00000000">
      <w:pPr>
        <w:pStyle w:val="BodyText"/>
      </w:pPr>
      <w:r>
        <w:t>Weed, A.S., Ayres, M.P. and Hicke, J.A., 2013. Consequences of climate change for biotic disturbances in North American forests. Ecological Monographs, 83(4), pp.441-470.</w:t>
      </w:r>
    </w:p>
    <w:p w14:paraId="6E8FD9EE" w14:textId="77777777" w:rsidR="00B17B97" w:rsidRDefault="00000000">
      <w:pPr>
        <w:pStyle w:val="BodyText"/>
      </w:pPr>
      <w:r>
        <w:lastRenderedPageBreak/>
        <w:t>Westerling, A.L., Hidalgo, H.G., Cayan, D.R. and Swetnam, T.W., 2006. Warming and earlier spring increase western US forest wildfire activity. science, 313(5789), pp.940-943.</w:t>
      </w:r>
    </w:p>
    <w:p w14:paraId="1FA88330" w14:textId="77777777" w:rsidR="00B17B97" w:rsidRDefault="00000000">
      <w:pPr>
        <w:pStyle w:val="BodyText"/>
      </w:pPr>
      <w:r>
        <w:t>Wolter, K.M. 1985. Introduction to Variance Estimation. New York: Springer-Verlag. 427 p. </w:t>
      </w:r>
    </w:p>
    <w:p w14:paraId="1EBD8881" w14:textId="77777777" w:rsidR="00B17B97" w:rsidRDefault="00000000">
      <w:pPr>
        <w:pStyle w:val="BodyText"/>
      </w:pPr>
      <w:r>
        <w:t>Woodall, C.W., Westfall, J.A., D’Amato, A.W., Foster, J.R. and Walters, B.F., 2018. Decadal changes in tree range stability across forests of the eastern US. Forest Ecology and Management, 429, pp.503-510.</w:t>
      </w:r>
    </w:p>
    <w:p w14:paraId="682A7BF3" w14:textId="77777777" w:rsidR="00B17B97" w:rsidRDefault="00000000">
      <w:pPr>
        <w:pStyle w:val="BodyText"/>
      </w:pPr>
      <w:r>
        <w:t>Woodall, C.W., Zhu, K., Westfall, J.A., Oswalt, C.M., D’amato, A.W., Walters, B.F. and Lintz, H.E., 2013. Assessing the stability of tree ranges and influence of disturbance in eastern US forests. Forest Ecology and Management, 291, pp.172-180.</w:t>
      </w:r>
    </w:p>
    <w:p w14:paraId="40E2173B" w14:textId="77777777" w:rsidR="00B17B97" w:rsidRDefault="00000000">
      <w:pPr>
        <w:pStyle w:val="BodyText"/>
      </w:pPr>
      <w:r>
        <w:t>Zhu, K., Woodall, C.W. and Clark, J.S., 2012. Failure to migrate: lack of tree range expansion in response to climate change. Global Change Biology, 18(3), pp.1042-1052.</w:t>
      </w:r>
    </w:p>
    <w:p w14:paraId="3CA2193C" w14:textId="77777777" w:rsidR="00B17B97" w:rsidRDefault="00000000">
      <w:pPr>
        <w:pStyle w:val="BodyText"/>
      </w:pPr>
      <w:r>
        <w:t>Zhu, K., Woodall, C.W., Ghosh, S., Gelfand, A.E. and Clark, J.S., 2014. Dual impacts of climate change: forest migration and turnover through life history. Global change biology, 20(1), pp.251-264.</w:t>
      </w:r>
    </w:p>
    <w:p w14:paraId="31AEF4BB" w14:textId="77777777" w:rsidR="00B17B97" w:rsidRDefault="00000000">
      <w:r>
        <w:br w:type="page"/>
      </w:r>
    </w:p>
    <w:p w14:paraId="1FEF6CEC" w14:textId="77777777" w:rsidR="00B17B97" w:rsidRDefault="00000000">
      <w:pPr>
        <w:pStyle w:val="Heading2"/>
      </w:pPr>
      <w:bookmarkStart w:id="45" w:name="figure-legends"/>
      <w:bookmarkEnd w:id="44"/>
      <w:r>
        <w:lastRenderedPageBreak/>
        <w:t>Figure Legends</w:t>
      </w:r>
    </w:p>
    <w:p w14:paraId="3F325C0C" w14:textId="77777777" w:rsidR="00B17B97" w:rsidRDefault="00000000">
      <w:pPr>
        <w:pStyle w:val="FirstParagraph"/>
      </w:pPr>
      <w:r>
        <w:t>Figure 1. Distribution of 21,905 forested FIA plots in the states of Oregon, Washington, and California.</w:t>
      </w:r>
    </w:p>
    <w:p w14:paraId="0A0208B0" w14:textId="77777777" w:rsidR="00B17B97" w:rsidRDefault="00000000">
      <w:pPr>
        <w:pStyle w:val="BodyText"/>
      </w:pPr>
      <w:r>
        <w:t>Figure 2. Estimated mean range-shift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14:paraId="0B13F0A1" w14:textId="77777777" w:rsidR="00B17B97" w:rsidRDefault="00000000">
      <w:pPr>
        <w:pStyle w:val="BodyText"/>
      </w:pPr>
      <w:r>
        <w:t>Figure 3.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14:paraId="1702F5CE" w14:textId="77777777" w:rsidR="00B17B97" w:rsidRDefault="00000000">
      <w:r>
        <w:br w:type="page"/>
      </w:r>
    </w:p>
    <w:p w14:paraId="679CA4D8" w14:textId="77777777" w:rsidR="00B17B97" w:rsidRDefault="00000000">
      <w:pPr>
        <w:pStyle w:val="BodyText"/>
      </w:pPr>
      <w:r>
        <w:rPr>
          <w:noProof/>
        </w:rPr>
        <w:lastRenderedPageBreak/>
        <w:drawing>
          <wp:inline distT="0" distB="0" distL="0" distR="0" wp14:anchorId="3FAAFCCB" wp14:editId="1DB0C05B">
            <wp:extent cx="5334000" cy="377305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nuscript/PointDist.png"/>
                    <pic:cNvPicPr>
                      <a:picLocks noChangeAspect="1" noChangeArrowheads="1"/>
                    </pic:cNvPicPr>
                  </pic:nvPicPr>
                  <pic:blipFill>
                    <a:blip r:embed="rId14"/>
                    <a:stretch>
                      <a:fillRect/>
                    </a:stretch>
                  </pic:blipFill>
                  <pic:spPr bwMode="auto">
                    <a:xfrm>
                      <a:off x="0" y="0"/>
                      <a:ext cx="5334000" cy="3773051"/>
                    </a:xfrm>
                    <a:prstGeom prst="rect">
                      <a:avLst/>
                    </a:prstGeom>
                    <a:noFill/>
                    <a:ln w="9525">
                      <a:noFill/>
                      <a:headEnd/>
                      <a:tailEnd/>
                    </a:ln>
                  </pic:spPr>
                </pic:pic>
              </a:graphicData>
            </a:graphic>
          </wp:inline>
        </w:drawing>
      </w:r>
    </w:p>
    <w:p w14:paraId="7F6CD778" w14:textId="77777777" w:rsidR="00B17B97" w:rsidRDefault="00000000">
      <w:r>
        <w:br w:type="page"/>
      </w:r>
    </w:p>
    <w:p w14:paraId="0D93111B" w14:textId="77777777" w:rsidR="00B17B97" w:rsidRDefault="00000000">
      <w:pPr>
        <w:pStyle w:val="BodyText"/>
      </w:pPr>
      <w:r>
        <w:rPr>
          <w:noProof/>
        </w:rPr>
        <w:lastRenderedPageBreak/>
        <w:drawing>
          <wp:inline distT="0" distB="0" distL="0" distR="0" wp14:anchorId="20D016E9" wp14:editId="6A0BB6CB">
            <wp:extent cx="5334000" cy="6858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RangeShift_Fig.png"/>
                    <pic:cNvPicPr>
                      <a:picLocks noChangeAspect="1" noChangeArrowheads="1"/>
                    </pic:cNvPicPr>
                  </pic:nvPicPr>
                  <pic:blipFill>
                    <a:blip r:embed="rId15"/>
                    <a:stretch>
                      <a:fillRect/>
                    </a:stretch>
                  </pic:blipFill>
                  <pic:spPr bwMode="auto">
                    <a:xfrm>
                      <a:off x="0" y="0"/>
                      <a:ext cx="5334000" cy="6858000"/>
                    </a:xfrm>
                    <a:prstGeom prst="rect">
                      <a:avLst/>
                    </a:prstGeom>
                    <a:noFill/>
                    <a:ln w="9525">
                      <a:noFill/>
                      <a:headEnd/>
                      <a:tailEnd/>
                    </a:ln>
                  </pic:spPr>
                </pic:pic>
              </a:graphicData>
            </a:graphic>
          </wp:inline>
        </w:drawing>
      </w:r>
    </w:p>
    <w:p w14:paraId="5E03EBAF" w14:textId="77777777" w:rsidR="00B17B97" w:rsidRDefault="00000000">
      <w:r>
        <w:br w:type="page"/>
      </w:r>
    </w:p>
    <w:p w14:paraId="57757F3A" w14:textId="77777777" w:rsidR="00B17B97" w:rsidRDefault="00000000">
      <w:pPr>
        <w:pStyle w:val="BodyText"/>
      </w:pPr>
      <w:r>
        <w:rPr>
          <w:noProof/>
        </w:rPr>
        <w:lastRenderedPageBreak/>
        <w:drawing>
          <wp:inline distT="0" distB="0" distL="0" distR="0" wp14:anchorId="5E7074E4" wp14:editId="1B41454B">
            <wp:extent cx="5334000" cy="609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nuscript/DensityShift_Fig.png"/>
                    <pic:cNvPicPr>
                      <a:picLocks noChangeAspect="1" noChangeArrowheads="1"/>
                    </pic:cNvPicPr>
                  </pic:nvPicPr>
                  <pic:blipFill>
                    <a:blip r:embed="rId16"/>
                    <a:stretch>
                      <a:fillRect/>
                    </a:stretch>
                  </pic:blipFill>
                  <pic:spPr bwMode="auto">
                    <a:xfrm>
                      <a:off x="0" y="0"/>
                      <a:ext cx="5334000" cy="6096000"/>
                    </a:xfrm>
                    <a:prstGeom prst="rect">
                      <a:avLst/>
                    </a:prstGeom>
                    <a:noFill/>
                    <a:ln w="9525">
                      <a:noFill/>
                      <a:headEnd/>
                      <a:tailEnd/>
                    </a:ln>
                  </pic:spPr>
                </pic:pic>
              </a:graphicData>
            </a:graphic>
          </wp:inline>
        </w:drawing>
      </w:r>
    </w:p>
    <w:p w14:paraId="519EA810" w14:textId="77777777" w:rsidR="00B17B97" w:rsidRDefault="00000000">
      <w:r>
        <w:br w:type="page"/>
      </w:r>
    </w:p>
    <w:p w14:paraId="4EA25F67" w14:textId="77777777" w:rsidR="00B17B97" w:rsidRDefault="00000000">
      <w:pPr>
        <w:pStyle w:val="BodyText"/>
      </w:pPr>
      <w:r>
        <w:lastRenderedPageBreak/>
        <w:t>Table 1. Species included in the analysis. The column Symbol is the FIA species code. Columns First and Second Visit provide the number of plots occupied by a species during those visits. Columns Lost and Gained are the number of plots that lost or gained individuals of a given tree species.</w:t>
      </w:r>
    </w:p>
    <w:tbl>
      <w:tblPr>
        <w:tblStyle w:val="Table"/>
        <w:tblW w:w="5000" w:type="pct"/>
        <w:tblLook w:val="0020" w:firstRow="1" w:lastRow="0" w:firstColumn="0" w:lastColumn="0" w:noHBand="0" w:noVBand="0"/>
      </w:tblPr>
      <w:tblGrid>
        <w:gridCol w:w="3406"/>
        <w:gridCol w:w="1186"/>
        <w:gridCol w:w="1325"/>
        <w:gridCol w:w="1606"/>
        <w:gridCol w:w="818"/>
        <w:gridCol w:w="1019"/>
      </w:tblGrid>
      <w:tr w:rsidR="00B17B97" w14:paraId="6645B7BA" w14:textId="77777777" w:rsidTr="00B17B97">
        <w:trPr>
          <w:cnfStyle w:val="100000000000" w:firstRow="1" w:lastRow="0" w:firstColumn="0" w:lastColumn="0" w:oddVBand="0" w:evenVBand="0" w:oddHBand="0" w:evenHBand="0" w:firstRowFirstColumn="0" w:firstRowLastColumn="0" w:lastRowFirstColumn="0" w:lastRowLastColumn="0"/>
          <w:tblHeader/>
        </w:trPr>
        <w:tc>
          <w:tcPr>
            <w:tcW w:w="0" w:type="auto"/>
          </w:tcPr>
          <w:p w14:paraId="4632DA58" w14:textId="77777777" w:rsidR="00B17B97" w:rsidRDefault="00000000">
            <w:pPr>
              <w:pStyle w:val="Compact"/>
            </w:pPr>
            <w:r>
              <w:t>Species</w:t>
            </w:r>
          </w:p>
        </w:tc>
        <w:tc>
          <w:tcPr>
            <w:tcW w:w="0" w:type="auto"/>
          </w:tcPr>
          <w:p w14:paraId="27EF3956" w14:textId="77777777" w:rsidR="00B17B97" w:rsidRDefault="00000000">
            <w:pPr>
              <w:pStyle w:val="Compact"/>
            </w:pPr>
            <w:r>
              <w:t>Symbol</w:t>
            </w:r>
          </w:p>
        </w:tc>
        <w:tc>
          <w:tcPr>
            <w:tcW w:w="0" w:type="auto"/>
          </w:tcPr>
          <w:p w14:paraId="1F776A24" w14:textId="77777777" w:rsidR="00B17B97" w:rsidRDefault="00000000">
            <w:pPr>
              <w:pStyle w:val="Compact"/>
              <w:jc w:val="right"/>
            </w:pPr>
            <w:r>
              <w:t>First Visit</w:t>
            </w:r>
          </w:p>
        </w:tc>
        <w:tc>
          <w:tcPr>
            <w:tcW w:w="0" w:type="auto"/>
          </w:tcPr>
          <w:p w14:paraId="432FAF02" w14:textId="77777777" w:rsidR="00B17B97" w:rsidRDefault="00000000">
            <w:pPr>
              <w:pStyle w:val="Compact"/>
              <w:jc w:val="right"/>
            </w:pPr>
            <w:r>
              <w:t>Second Visit</w:t>
            </w:r>
          </w:p>
        </w:tc>
        <w:tc>
          <w:tcPr>
            <w:tcW w:w="0" w:type="auto"/>
          </w:tcPr>
          <w:p w14:paraId="1759C7F4" w14:textId="77777777" w:rsidR="00B17B97" w:rsidRDefault="00000000">
            <w:pPr>
              <w:pStyle w:val="Compact"/>
              <w:jc w:val="right"/>
            </w:pPr>
            <w:r>
              <w:t>Lost</w:t>
            </w:r>
          </w:p>
        </w:tc>
        <w:tc>
          <w:tcPr>
            <w:tcW w:w="0" w:type="auto"/>
          </w:tcPr>
          <w:p w14:paraId="6A58A884" w14:textId="77777777" w:rsidR="00B17B97" w:rsidRDefault="00000000">
            <w:pPr>
              <w:pStyle w:val="Compact"/>
              <w:jc w:val="right"/>
            </w:pPr>
            <w:r>
              <w:t>Gained</w:t>
            </w:r>
          </w:p>
        </w:tc>
      </w:tr>
      <w:tr w:rsidR="00B17B97" w14:paraId="2EF063C2" w14:textId="77777777">
        <w:tc>
          <w:tcPr>
            <w:tcW w:w="0" w:type="auto"/>
          </w:tcPr>
          <w:p w14:paraId="1BA64A5E" w14:textId="77777777" w:rsidR="00B17B97" w:rsidRDefault="00000000">
            <w:pPr>
              <w:pStyle w:val="Compact"/>
            </w:pPr>
            <w:r>
              <w:rPr>
                <w:i/>
                <w:iCs/>
              </w:rPr>
              <w:t>Abies amabilis</w:t>
            </w:r>
          </w:p>
        </w:tc>
        <w:tc>
          <w:tcPr>
            <w:tcW w:w="0" w:type="auto"/>
          </w:tcPr>
          <w:p w14:paraId="557FABEC" w14:textId="77777777" w:rsidR="00B17B97" w:rsidRDefault="00000000">
            <w:pPr>
              <w:pStyle w:val="Compact"/>
            </w:pPr>
            <w:r>
              <w:t>ABAM</w:t>
            </w:r>
          </w:p>
        </w:tc>
        <w:tc>
          <w:tcPr>
            <w:tcW w:w="0" w:type="auto"/>
          </w:tcPr>
          <w:p w14:paraId="1DF36A48" w14:textId="77777777" w:rsidR="00B17B97" w:rsidRDefault="00000000">
            <w:pPr>
              <w:pStyle w:val="Compact"/>
              <w:jc w:val="right"/>
            </w:pPr>
            <w:r>
              <w:t>1163</w:t>
            </w:r>
          </w:p>
        </w:tc>
        <w:tc>
          <w:tcPr>
            <w:tcW w:w="0" w:type="auto"/>
          </w:tcPr>
          <w:p w14:paraId="1E411510" w14:textId="77777777" w:rsidR="00B17B97" w:rsidRDefault="00000000">
            <w:pPr>
              <w:pStyle w:val="Compact"/>
              <w:jc w:val="right"/>
            </w:pPr>
            <w:r>
              <w:t>1171</w:t>
            </w:r>
          </w:p>
        </w:tc>
        <w:tc>
          <w:tcPr>
            <w:tcW w:w="0" w:type="auto"/>
          </w:tcPr>
          <w:p w14:paraId="41D1D689" w14:textId="77777777" w:rsidR="00B17B97" w:rsidRDefault="00000000">
            <w:pPr>
              <w:pStyle w:val="Compact"/>
              <w:jc w:val="right"/>
            </w:pPr>
            <w:r>
              <w:t>365</w:t>
            </w:r>
          </w:p>
        </w:tc>
        <w:tc>
          <w:tcPr>
            <w:tcW w:w="0" w:type="auto"/>
          </w:tcPr>
          <w:p w14:paraId="2A2029CD" w14:textId="77777777" w:rsidR="00B17B97" w:rsidRDefault="00000000">
            <w:pPr>
              <w:pStyle w:val="Compact"/>
              <w:jc w:val="right"/>
            </w:pPr>
            <w:r>
              <w:t>494</w:t>
            </w:r>
          </w:p>
        </w:tc>
      </w:tr>
      <w:tr w:rsidR="00B17B97" w14:paraId="59807109" w14:textId="77777777">
        <w:tc>
          <w:tcPr>
            <w:tcW w:w="0" w:type="auto"/>
          </w:tcPr>
          <w:p w14:paraId="572FCB7D" w14:textId="77777777" w:rsidR="00B17B97" w:rsidRDefault="00000000">
            <w:pPr>
              <w:pStyle w:val="Compact"/>
            </w:pPr>
            <w:r>
              <w:rPr>
                <w:i/>
                <w:iCs/>
              </w:rPr>
              <w:t>Abies concolor</w:t>
            </w:r>
          </w:p>
        </w:tc>
        <w:tc>
          <w:tcPr>
            <w:tcW w:w="0" w:type="auto"/>
          </w:tcPr>
          <w:p w14:paraId="5F9E5539" w14:textId="77777777" w:rsidR="00B17B97" w:rsidRDefault="00000000">
            <w:pPr>
              <w:pStyle w:val="Compact"/>
            </w:pPr>
            <w:r>
              <w:t>ABCO</w:t>
            </w:r>
          </w:p>
        </w:tc>
        <w:tc>
          <w:tcPr>
            <w:tcW w:w="0" w:type="auto"/>
          </w:tcPr>
          <w:p w14:paraId="58384B3D" w14:textId="77777777" w:rsidR="00B17B97" w:rsidRDefault="00000000">
            <w:pPr>
              <w:pStyle w:val="Compact"/>
              <w:jc w:val="right"/>
            </w:pPr>
            <w:r>
              <w:t>2016</w:t>
            </w:r>
          </w:p>
        </w:tc>
        <w:tc>
          <w:tcPr>
            <w:tcW w:w="0" w:type="auto"/>
          </w:tcPr>
          <w:p w14:paraId="02AB53B5" w14:textId="77777777" w:rsidR="00B17B97" w:rsidRDefault="00000000">
            <w:pPr>
              <w:pStyle w:val="Compact"/>
              <w:jc w:val="right"/>
            </w:pPr>
            <w:r>
              <w:t>1954</w:t>
            </w:r>
          </w:p>
        </w:tc>
        <w:tc>
          <w:tcPr>
            <w:tcW w:w="0" w:type="auto"/>
          </w:tcPr>
          <w:p w14:paraId="01B6F37D" w14:textId="77777777" w:rsidR="00B17B97" w:rsidRDefault="00000000">
            <w:pPr>
              <w:pStyle w:val="Compact"/>
              <w:jc w:val="right"/>
            </w:pPr>
            <w:r>
              <w:t>752</w:t>
            </w:r>
          </w:p>
        </w:tc>
        <w:tc>
          <w:tcPr>
            <w:tcW w:w="0" w:type="auto"/>
          </w:tcPr>
          <w:p w14:paraId="62A7C6BF" w14:textId="77777777" w:rsidR="00B17B97" w:rsidRDefault="00000000">
            <w:pPr>
              <w:pStyle w:val="Compact"/>
              <w:jc w:val="right"/>
            </w:pPr>
            <w:r>
              <w:t>721</w:t>
            </w:r>
          </w:p>
        </w:tc>
      </w:tr>
      <w:tr w:rsidR="00B17B97" w14:paraId="70E07974" w14:textId="77777777">
        <w:tc>
          <w:tcPr>
            <w:tcW w:w="0" w:type="auto"/>
          </w:tcPr>
          <w:p w14:paraId="2F7D4ECC" w14:textId="77777777" w:rsidR="00B17B97" w:rsidRDefault="00000000">
            <w:pPr>
              <w:pStyle w:val="Compact"/>
            </w:pPr>
            <w:r>
              <w:rPr>
                <w:i/>
                <w:iCs/>
              </w:rPr>
              <w:t>Abies grandis</w:t>
            </w:r>
          </w:p>
        </w:tc>
        <w:tc>
          <w:tcPr>
            <w:tcW w:w="0" w:type="auto"/>
          </w:tcPr>
          <w:p w14:paraId="7544AA7E" w14:textId="77777777" w:rsidR="00B17B97" w:rsidRDefault="00000000">
            <w:pPr>
              <w:pStyle w:val="Compact"/>
            </w:pPr>
            <w:r>
              <w:t>ABGR</w:t>
            </w:r>
          </w:p>
        </w:tc>
        <w:tc>
          <w:tcPr>
            <w:tcW w:w="0" w:type="auto"/>
          </w:tcPr>
          <w:p w14:paraId="664DA16D" w14:textId="77777777" w:rsidR="00B17B97" w:rsidRDefault="00000000">
            <w:pPr>
              <w:pStyle w:val="Compact"/>
              <w:jc w:val="right"/>
            </w:pPr>
            <w:r>
              <w:t>1768</w:t>
            </w:r>
          </w:p>
        </w:tc>
        <w:tc>
          <w:tcPr>
            <w:tcW w:w="0" w:type="auto"/>
          </w:tcPr>
          <w:p w14:paraId="4B36C3F7" w14:textId="77777777" w:rsidR="00B17B97" w:rsidRDefault="00000000">
            <w:pPr>
              <w:pStyle w:val="Compact"/>
              <w:jc w:val="right"/>
            </w:pPr>
            <w:r>
              <w:t>1754</w:t>
            </w:r>
          </w:p>
        </w:tc>
        <w:tc>
          <w:tcPr>
            <w:tcW w:w="0" w:type="auto"/>
          </w:tcPr>
          <w:p w14:paraId="0F08ADC1" w14:textId="77777777" w:rsidR="00B17B97" w:rsidRDefault="00000000">
            <w:pPr>
              <w:pStyle w:val="Compact"/>
              <w:jc w:val="right"/>
            </w:pPr>
            <w:r>
              <w:t>544</w:t>
            </w:r>
          </w:p>
        </w:tc>
        <w:tc>
          <w:tcPr>
            <w:tcW w:w="0" w:type="auto"/>
          </w:tcPr>
          <w:p w14:paraId="5AFE827A" w14:textId="77777777" w:rsidR="00B17B97" w:rsidRDefault="00000000">
            <w:pPr>
              <w:pStyle w:val="Compact"/>
              <w:jc w:val="right"/>
            </w:pPr>
            <w:r>
              <w:t>693</w:t>
            </w:r>
          </w:p>
        </w:tc>
      </w:tr>
      <w:tr w:rsidR="00B17B97" w14:paraId="72409AFA" w14:textId="77777777">
        <w:tc>
          <w:tcPr>
            <w:tcW w:w="0" w:type="auto"/>
          </w:tcPr>
          <w:p w14:paraId="6EA04FFF" w14:textId="77777777" w:rsidR="00B17B97" w:rsidRDefault="00000000">
            <w:pPr>
              <w:pStyle w:val="Compact"/>
            </w:pPr>
            <w:r>
              <w:rPr>
                <w:i/>
                <w:iCs/>
              </w:rPr>
              <w:t>Abies lasiocarpa</w:t>
            </w:r>
          </w:p>
        </w:tc>
        <w:tc>
          <w:tcPr>
            <w:tcW w:w="0" w:type="auto"/>
          </w:tcPr>
          <w:p w14:paraId="1729E964" w14:textId="77777777" w:rsidR="00B17B97" w:rsidRDefault="00000000">
            <w:pPr>
              <w:pStyle w:val="Compact"/>
            </w:pPr>
            <w:r>
              <w:t>ABLA</w:t>
            </w:r>
          </w:p>
        </w:tc>
        <w:tc>
          <w:tcPr>
            <w:tcW w:w="0" w:type="auto"/>
          </w:tcPr>
          <w:p w14:paraId="3DEB6FA1" w14:textId="77777777" w:rsidR="00B17B97" w:rsidRDefault="00000000">
            <w:pPr>
              <w:pStyle w:val="Compact"/>
              <w:jc w:val="right"/>
            </w:pPr>
            <w:r>
              <w:t>774</w:t>
            </w:r>
          </w:p>
        </w:tc>
        <w:tc>
          <w:tcPr>
            <w:tcW w:w="0" w:type="auto"/>
          </w:tcPr>
          <w:p w14:paraId="0C264636" w14:textId="77777777" w:rsidR="00B17B97" w:rsidRDefault="00000000">
            <w:pPr>
              <w:pStyle w:val="Compact"/>
              <w:jc w:val="right"/>
            </w:pPr>
            <w:r>
              <w:t>723</w:t>
            </w:r>
          </w:p>
        </w:tc>
        <w:tc>
          <w:tcPr>
            <w:tcW w:w="0" w:type="auto"/>
          </w:tcPr>
          <w:p w14:paraId="33604D79" w14:textId="77777777" w:rsidR="00B17B97" w:rsidRDefault="00000000">
            <w:pPr>
              <w:pStyle w:val="Compact"/>
              <w:jc w:val="right"/>
            </w:pPr>
            <w:r>
              <w:t>320</w:t>
            </w:r>
          </w:p>
        </w:tc>
        <w:tc>
          <w:tcPr>
            <w:tcW w:w="0" w:type="auto"/>
          </w:tcPr>
          <w:p w14:paraId="1088FC38" w14:textId="77777777" w:rsidR="00B17B97" w:rsidRDefault="00000000">
            <w:pPr>
              <w:pStyle w:val="Compact"/>
              <w:jc w:val="right"/>
            </w:pPr>
            <w:r>
              <w:t>266</w:t>
            </w:r>
          </w:p>
        </w:tc>
      </w:tr>
      <w:tr w:rsidR="00B17B97" w14:paraId="1D91B6B5" w14:textId="77777777">
        <w:tc>
          <w:tcPr>
            <w:tcW w:w="0" w:type="auto"/>
          </w:tcPr>
          <w:p w14:paraId="33865039" w14:textId="77777777" w:rsidR="00B17B97" w:rsidRDefault="00000000">
            <w:pPr>
              <w:pStyle w:val="Compact"/>
            </w:pPr>
            <w:r>
              <w:rPr>
                <w:i/>
                <w:iCs/>
              </w:rPr>
              <w:t>Abies magnifica</w:t>
            </w:r>
          </w:p>
        </w:tc>
        <w:tc>
          <w:tcPr>
            <w:tcW w:w="0" w:type="auto"/>
          </w:tcPr>
          <w:p w14:paraId="42C067A9" w14:textId="77777777" w:rsidR="00B17B97" w:rsidRDefault="00000000">
            <w:pPr>
              <w:pStyle w:val="Compact"/>
            </w:pPr>
            <w:r>
              <w:t>ABMA</w:t>
            </w:r>
          </w:p>
        </w:tc>
        <w:tc>
          <w:tcPr>
            <w:tcW w:w="0" w:type="auto"/>
          </w:tcPr>
          <w:p w14:paraId="6A5586C6" w14:textId="77777777" w:rsidR="00B17B97" w:rsidRDefault="00000000">
            <w:pPr>
              <w:pStyle w:val="Compact"/>
              <w:jc w:val="right"/>
            </w:pPr>
            <w:r>
              <w:t>579</w:t>
            </w:r>
          </w:p>
        </w:tc>
        <w:tc>
          <w:tcPr>
            <w:tcW w:w="0" w:type="auto"/>
          </w:tcPr>
          <w:p w14:paraId="6E204599" w14:textId="77777777" w:rsidR="00B17B97" w:rsidRDefault="00000000">
            <w:pPr>
              <w:pStyle w:val="Compact"/>
              <w:jc w:val="right"/>
            </w:pPr>
            <w:r>
              <w:t>582</w:t>
            </w:r>
          </w:p>
        </w:tc>
        <w:tc>
          <w:tcPr>
            <w:tcW w:w="0" w:type="auto"/>
          </w:tcPr>
          <w:p w14:paraId="671AFF75" w14:textId="77777777" w:rsidR="00B17B97" w:rsidRDefault="00000000">
            <w:pPr>
              <w:pStyle w:val="Compact"/>
              <w:jc w:val="right"/>
            </w:pPr>
            <w:r>
              <w:t>200</w:t>
            </w:r>
          </w:p>
        </w:tc>
        <w:tc>
          <w:tcPr>
            <w:tcW w:w="0" w:type="auto"/>
          </w:tcPr>
          <w:p w14:paraId="11C71588" w14:textId="77777777" w:rsidR="00B17B97" w:rsidRDefault="00000000">
            <w:pPr>
              <w:pStyle w:val="Compact"/>
              <w:jc w:val="right"/>
            </w:pPr>
            <w:r>
              <w:t>165</w:t>
            </w:r>
          </w:p>
        </w:tc>
      </w:tr>
      <w:tr w:rsidR="00B17B97" w14:paraId="1DFD954E" w14:textId="77777777">
        <w:tc>
          <w:tcPr>
            <w:tcW w:w="0" w:type="auto"/>
          </w:tcPr>
          <w:p w14:paraId="7A1B0F59" w14:textId="77777777" w:rsidR="00B17B97" w:rsidRDefault="00000000">
            <w:pPr>
              <w:pStyle w:val="Compact"/>
            </w:pPr>
            <w:r>
              <w:rPr>
                <w:i/>
                <w:iCs/>
              </w:rPr>
              <w:t>Abies procera</w:t>
            </w:r>
          </w:p>
        </w:tc>
        <w:tc>
          <w:tcPr>
            <w:tcW w:w="0" w:type="auto"/>
          </w:tcPr>
          <w:p w14:paraId="7B28C21D" w14:textId="77777777" w:rsidR="00B17B97" w:rsidRDefault="00000000">
            <w:pPr>
              <w:pStyle w:val="Compact"/>
            </w:pPr>
            <w:r>
              <w:t>ABPR</w:t>
            </w:r>
          </w:p>
        </w:tc>
        <w:tc>
          <w:tcPr>
            <w:tcW w:w="0" w:type="auto"/>
          </w:tcPr>
          <w:p w14:paraId="65ABCB3E" w14:textId="77777777" w:rsidR="00B17B97" w:rsidRDefault="00000000">
            <w:pPr>
              <w:pStyle w:val="Compact"/>
              <w:jc w:val="right"/>
            </w:pPr>
            <w:r>
              <w:t>401</w:t>
            </w:r>
          </w:p>
        </w:tc>
        <w:tc>
          <w:tcPr>
            <w:tcW w:w="0" w:type="auto"/>
          </w:tcPr>
          <w:p w14:paraId="0AA0FB58" w14:textId="77777777" w:rsidR="00B17B97" w:rsidRDefault="00000000">
            <w:pPr>
              <w:pStyle w:val="Compact"/>
              <w:jc w:val="right"/>
            </w:pPr>
            <w:r>
              <w:t>423</w:t>
            </w:r>
          </w:p>
        </w:tc>
        <w:tc>
          <w:tcPr>
            <w:tcW w:w="0" w:type="auto"/>
          </w:tcPr>
          <w:p w14:paraId="5CD70F12" w14:textId="77777777" w:rsidR="00B17B97" w:rsidRDefault="00000000">
            <w:pPr>
              <w:pStyle w:val="Compact"/>
              <w:jc w:val="right"/>
            </w:pPr>
            <w:r>
              <w:t>83</w:t>
            </w:r>
          </w:p>
        </w:tc>
        <w:tc>
          <w:tcPr>
            <w:tcW w:w="0" w:type="auto"/>
          </w:tcPr>
          <w:p w14:paraId="416A16E8" w14:textId="77777777" w:rsidR="00B17B97" w:rsidRDefault="00000000">
            <w:pPr>
              <w:pStyle w:val="Compact"/>
              <w:jc w:val="right"/>
            </w:pPr>
            <w:r>
              <w:t>151</w:t>
            </w:r>
          </w:p>
        </w:tc>
      </w:tr>
      <w:tr w:rsidR="00B17B97" w14:paraId="032E1282" w14:textId="77777777">
        <w:tc>
          <w:tcPr>
            <w:tcW w:w="0" w:type="auto"/>
          </w:tcPr>
          <w:p w14:paraId="24558EB4" w14:textId="77777777" w:rsidR="00B17B97" w:rsidRDefault="00000000">
            <w:pPr>
              <w:pStyle w:val="Compact"/>
            </w:pPr>
            <w:r>
              <w:rPr>
                <w:i/>
                <w:iCs/>
              </w:rPr>
              <w:t>Chamaecyparis lawsoniana</w:t>
            </w:r>
          </w:p>
        </w:tc>
        <w:tc>
          <w:tcPr>
            <w:tcW w:w="0" w:type="auto"/>
          </w:tcPr>
          <w:p w14:paraId="0150602B" w14:textId="77777777" w:rsidR="00B17B97" w:rsidRDefault="00000000">
            <w:pPr>
              <w:pStyle w:val="Compact"/>
            </w:pPr>
            <w:r>
              <w:t>CHLA</w:t>
            </w:r>
          </w:p>
        </w:tc>
        <w:tc>
          <w:tcPr>
            <w:tcW w:w="0" w:type="auto"/>
          </w:tcPr>
          <w:p w14:paraId="0385FDC2" w14:textId="77777777" w:rsidR="00B17B97" w:rsidRDefault="00000000">
            <w:pPr>
              <w:pStyle w:val="Compact"/>
              <w:jc w:val="right"/>
            </w:pPr>
            <w:r>
              <w:t>85</w:t>
            </w:r>
          </w:p>
        </w:tc>
        <w:tc>
          <w:tcPr>
            <w:tcW w:w="0" w:type="auto"/>
          </w:tcPr>
          <w:p w14:paraId="4664AE6E" w14:textId="77777777" w:rsidR="00B17B97" w:rsidRDefault="00000000">
            <w:pPr>
              <w:pStyle w:val="Compact"/>
              <w:jc w:val="right"/>
            </w:pPr>
            <w:r>
              <w:t>81</w:t>
            </w:r>
          </w:p>
        </w:tc>
        <w:tc>
          <w:tcPr>
            <w:tcW w:w="0" w:type="auto"/>
          </w:tcPr>
          <w:p w14:paraId="1F8484B8" w14:textId="77777777" w:rsidR="00B17B97" w:rsidRDefault="00000000">
            <w:pPr>
              <w:pStyle w:val="Compact"/>
              <w:jc w:val="right"/>
            </w:pPr>
            <w:r>
              <w:t>17</w:t>
            </w:r>
          </w:p>
        </w:tc>
        <w:tc>
          <w:tcPr>
            <w:tcW w:w="0" w:type="auto"/>
          </w:tcPr>
          <w:p w14:paraId="39E43766" w14:textId="77777777" w:rsidR="00B17B97" w:rsidRDefault="00000000">
            <w:pPr>
              <w:pStyle w:val="Compact"/>
              <w:jc w:val="right"/>
            </w:pPr>
            <w:r>
              <w:t>14</w:t>
            </w:r>
          </w:p>
        </w:tc>
      </w:tr>
      <w:tr w:rsidR="00B17B97" w14:paraId="5905FD2A" w14:textId="77777777">
        <w:tc>
          <w:tcPr>
            <w:tcW w:w="0" w:type="auto"/>
          </w:tcPr>
          <w:p w14:paraId="1988BF86" w14:textId="77777777" w:rsidR="00B17B97" w:rsidRDefault="00000000">
            <w:pPr>
              <w:pStyle w:val="Compact"/>
            </w:pPr>
            <w:r>
              <w:rPr>
                <w:i/>
                <w:iCs/>
              </w:rPr>
              <w:t>Chamaecyparis nootkatensis</w:t>
            </w:r>
          </w:p>
        </w:tc>
        <w:tc>
          <w:tcPr>
            <w:tcW w:w="0" w:type="auto"/>
          </w:tcPr>
          <w:p w14:paraId="2E28374C" w14:textId="77777777" w:rsidR="00B17B97" w:rsidRDefault="00000000">
            <w:pPr>
              <w:pStyle w:val="Compact"/>
            </w:pPr>
            <w:r>
              <w:t>CHNO</w:t>
            </w:r>
          </w:p>
        </w:tc>
        <w:tc>
          <w:tcPr>
            <w:tcW w:w="0" w:type="auto"/>
          </w:tcPr>
          <w:p w14:paraId="57DE3141" w14:textId="77777777" w:rsidR="00B17B97" w:rsidRDefault="00000000">
            <w:pPr>
              <w:pStyle w:val="Compact"/>
              <w:jc w:val="right"/>
            </w:pPr>
            <w:r>
              <w:t>112</w:t>
            </w:r>
          </w:p>
        </w:tc>
        <w:tc>
          <w:tcPr>
            <w:tcW w:w="0" w:type="auto"/>
          </w:tcPr>
          <w:p w14:paraId="021471DE" w14:textId="77777777" w:rsidR="00B17B97" w:rsidRDefault="00000000">
            <w:pPr>
              <w:pStyle w:val="Compact"/>
              <w:jc w:val="right"/>
            </w:pPr>
            <w:r>
              <w:t>116</w:t>
            </w:r>
          </w:p>
        </w:tc>
        <w:tc>
          <w:tcPr>
            <w:tcW w:w="0" w:type="auto"/>
          </w:tcPr>
          <w:p w14:paraId="656110A9" w14:textId="77777777" w:rsidR="00B17B97" w:rsidRDefault="00000000">
            <w:pPr>
              <w:pStyle w:val="Compact"/>
              <w:jc w:val="right"/>
            </w:pPr>
            <w:r>
              <w:t>24</w:t>
            </w:r>
          </w:p>
        </w:tc>
        <w:tc>
          <w:tcPr>
            <w:tcW w:w="0" w:type="auto"/>
          </w:tcPr>
          <w:p w14:paraId="57C91A62" w14:textId="77777777" w:rsidR="00B17B97" w:rsidRDefault="00000000">
            <w:pPr>
              <w:pStyle w:val="Compact"/>
              <w:jc w:val="right"/>
            </w:pPr>
            <w:r>
              <w:t>23</w:t>
            </w:r>
          </w:p>
        </w:tc>
      </w:tr>
      <w:tr w:rsidR="00B17B97" w14:paraId="0FEE35E9" w14:textId="77777777">
        <w:tc>
          <w:tcPr>
            <w:tcW w:w="0" w:type="auto"/>
          </w:tcPr>
          <w:p w14:paraId="55CE0CBF" w14:textId="77777777" w:rsidR="00B17B97" w:rsidRDefault="00000000">
            <w:pPr>
              <w:pStyle w:val="Compact"/>
            </w:pPr>
            <w:r>
              <w:rPr>
                <w:i/>
                <w:iCs/>
              </w:rPr>
              <w:t>Juniperus californica</w:t>
            </w:r>
          </w:p>
        </w:tc>
        <w:tc>
          <w:tcPr>
            <w:tcW w:w="0" w:type="auto"/>
          </w:tcPr>
          <w:p w14:paraId="5CCBE915" w14:textId="77777777" w:rsidR="00B17B97" w:rsidRDefault="00000000">
            <w:pPr>
              <w:pStyle w:val="Compact"/>
            </w:pPr>
            <w:r>
              <w:t>JUCA7</w:t>
            </w:r>
          </w:p>
        </w:tc>
        <w:tc>
          <w:tcPr>
            <w:tcW w:w="0" w:type="auto"/>
          </w:tcPr>
          <w:p w14:paraId="15B9A179" w14:textId="77777777" w:rsidR="00B17B97" w:rsidRDefault="00000000">
            <w:pPr>
              <w:pStyle w:val="Compact"/>
              <w:jc w:val="right"/>
            </w:pPr>
            <w:r>
              <w:t>64</w:t>
            </w:r>
          </w:p>
        </w:tc>
        <w:tc>
          <w:tcPr>
            <w:tcW w:w="0" w:type="auto"/>
          </w:tcPr>
          <w:p w14:paraId="0D746671" w14:textId="77777777" w:rsidR="00B17B97" w:rsidRDefault="00000000">
            <w:pPr>
              <w:pStyle w:val="Compact"/>
              <w:jc w:val="right"/>
            </w:pPr>
            <w:r>
              <w:t>65</w:t>
            </w:r>
          </w:p>
        </w:tc>
        <w:tc>
          <w:tcPr>
            <w:tcW w:w="0" w:type="auto"/>
          </w:tcPr>
          <w:p w14:paraId="458ABB77" w14:textId="77777777" w:rsidR="00B17B97" w:rsidRDefault="00000000">
            <w:pPr>
              <w:pStyle w:val="Compact"/>
              <w:jc w:val="right"/>
            </w:pPr>
            <w:r>
              <w:t>5</w:t>
            </w:r>
          </w:p>
        </w:tc>
        <w:tc>
          <w:tcPr>
            <w:tcW w:w="0" w:type="auto"/>
          </w:tcPr>
          <w:p w14:paraId="7646A9D5" w14:textId="77777777" w:rsidR="00B17B97" w:rsidRDefault="00000000">
            <w:pPr>
              <w:pStyle w:val="Compact"/>
              <w:jc w:val="right"/>
            </w:pPr>
            <w:r>
              <w:t>8</w:t>
            </w:r>
          </w:p>
        </w:tc>
      </w:tr>
      <w:tr w:rsidR="00B17B97" w14:paraId="776F5C5C" w14:textId="77777777">
        <w:tc>
          <w:tcPr>
            <w:tcW w:w="0" w:type="auto"/>
          </w:tcPr>
          <w:p w14:paraId="4096E3EA" w14:textId="77777777" w:rsidR="00B17B97" w:rsidRDefault="00000000">
            <w:pPr>
              <w:pStyle w:val="Compact"/>
            </w:pPr>
            <w:r>
              <w:rPr>
                <w:i/>
                <w:iCs/>
              </w:rPr>
              <w:t>Juniperus occidentalis</w:t>
            </w:r>
          </w:p>
        </w:tc>
        <w:tc>
          <w:tcPr>
            <w:tcW w:w="0" w:type="auto"/>
          </w:tcPr>
          <w:p w14:paraId="77B271A7" w14:textId="77777777" w:rsidR="00B17B97" w:rsidRDefault="00000000">
            <w:pPr>
              <w:pStyle w:val="Compact"/>
            </w:pPr>
            <w:r>
              <w:t>JUOC</w:t>
            </w:r>
          </w:p>
        </w:tc>
        <w:tc>
          <w:tcPr>
            <w:tcW w:w="0" w:type="auto"/>
          </w:tcPr>
          <w:p w14:paraId="13BF1838" w14:textId="77777777" w:rsidR="00B17B97" w:rsidRDefault="00000000">
            <w:pPr>
              <w:pStyle w:val="Compact"/>
              <w:jc w:val="right"/>
            </w:pPr>
            <w:r>
              <w:t>1020</w:t>
            </w:r>
          </w:p>
        </w:tc>
        <w:tc>
          <w:tcPr>
            <w:tcW w:w="0" w:type="auto"/>
          </w:tcPr>
          <w:p w14:paraId="2510DC42" w14:textId="77777777" w:rsidR="00B17B97" w:rsidRDefault="00000000">
            <w:pPr>
              <w:pStyle w:val="Compact"/>
              <w:jc w:val="right"/>
            </w:pPr>
            <w:r>
              <w:t>1013</w:t>
            </w:r>
          </w:p>
        </w:tc>
        <w:tc>
          <w:tcPr>
            <w:tcW w:w="0" w:type="auto"/>
          </w:tcPr>
          <w:p w14:paraId="12DEA77F" w14:textId="77777777" w:rsidR="00B17B97" w:rsidRDefault="00000000">
            <w:pPr>
              <w:pStyle w:val="Compact"/>
              <w:jc w:val="right"/>
            </w:pPr>
            <w:r>
              <w:t>130</w:t>
            </w:r>
          </w:p>
        </w:tc>
        <w:tc>
          <w:tcPr>
            <w:tcW w:w="0" w:type="auto"/>
          </w:tcPr>
          <w:p w14:paraId="02CC6C9C" w14:textId="77777777" w:rsidR="00B17B97" w:rsidRDefault="00000000">
            <w:pPr>
              <w:pStyle w:val="Compact"/>
              <w:jc w:val="right"/>
            </w:pPr>
            <w:r>
              <w:t>295</w:t>
            </w:r>
          </w:p>
        </w:tc>
      </w:tr>
      <w:tr w:rsidR="00B17B97" w14:paraId="466AD144" w14:textId="77777777">
        <w:tc>
          <w:tcPr>
            <w:tcW w:w="0" w:type="auto"/>
          </w:tcPr>
          <w:p w14:paraId="06371E67" w14:textId="77777777" w:rsidR="00B17B97" w:rsidRDefault="00000000">
            <w:pPr>
              <w:pStyle w:val="Compact"/>
            </w:pPr>
            <w:r>
              <w:rPr>
                <w:i/>
                <w:iCs/>
              </w:rPr>
              <w:t>Larix occidentalis</w:t>
            </w:r>
          </w:p>
        </w:tc>
        <w:tc>
          <w:tcPr>
            <w:tcW w:w="0" w:type="auto"/>
          </w:tcPr>
          <w:p w14:paraId="0B960BE5" w14:textId="77777777" w:rsidR="00B17B97" w:rsidRDefault="00000000">
            <w:pPr>
              <w:pStyle w:val="Compact"/>
            </w:pPr>
            <w:r>
              <w:t>LAOC</w:t>
            </w:r>
          </w:p>
        </w:tc>
        <w:tc>
          <w:tcPr>
            <w:tcW w:w="0" w:type="auto"/>
          </w:tcPr>
          <w:p w14:paraId="165305B1" w14:textId="77777777" w:rsidR="00B17B97" w:rsidRDefault="00000000">
            <w:pPr>
              <w:pStyle w:val="Compact"/>
              <w:jc w:val="right"/>
            </w:pPr>
            <w:r>
              <w:t>1059</w:t>
            </w:r>
          </w:p>
        </w:tc>
        <w:tc>
          <w:tcPr>
            <w:tcW w:w="0" w:type="auto"/>
          </w:tcPr>
          <w:p w14:paraId="0A0E254E" w14:textId="77777777" w:rsidR="00B17B97" w:rsidRDefault="00000000">
            <w:pPr>
              <w:pStyle w:val="Compact"/>
              <w:jc w:val="right"/>
            </w:pPr>
            <w:r>
              <w:t>1056</w:t>
            </w:r>
          </w:p>
        </w:tc>
        <w:tc>
          <w:tcPr>
            <w:tcW w:w="0" w:type="auto"/>
          </w:tcPr>
          <w:p w14:paraId="5BB9D82F" w14:textId="77777777" w:rsidR="00B17B97" w:rsidRDefault="00000000">
            <w:pPr>
              <w:pStyle w:val="Compact"/>
              <w:jc w:val="right"/>
            </w:pPr>
            <w:r>
              <w:t>278</w:t>
            </w:r>
          </w:p>
        </w:tc>
        <w:tc>
          <w:tcPr>
            <w:tcW w:w="0" w:type="auto"/>
          </w:tcPr>
          <w:p w14:paraId="03A75B6B" w14:textId="77777777" w:rsidR="00B17B97" w:rsidRDefault="00000000">
            <w:pPr>
              <w:pStyle w:val="Compact"/>
              <w:jc w:val="right"/>
            </w:pPr>
            <w:r>
              <w:t>207</w:t>
            </w:r>
          </w:p>
        </w:tc>
      </w:tr>
      <w:tr w:rsidR="00B17B97" w14:paraId="1E5C69BA" w14:textId="77777777">
        <w:tc>
          <w:tcPr>
            <w:tcW w:w="0" w:type="auto"/>
          </w:tcPr>
          <w:p w14:paraId="0AEAFCCA" w14:textId="77777777" w:rsidR="00B17B97" w:rsidRDefault="00000000">
            <w:pPr>
              <w:pStyle w:val="Compact"/>
            </w:pPr>
            <w:r>
              <w:rPr>
                <w:i/>
                <w:iCs/>
              </w:rPr>
              <w:t>Calocedrus decurrens</w:t>
            </w:r>
          </w:p>
        </w:tc>
        <w:tc>
          <w:tcPr>
            <w:tcW w:w="0" w:type="auto"/>
          </w:tcPr>
          <w:p w14:paraId="73F0981D" w14:textId="77777777" w:rsidR="00B17B97" w:rsidRDefault="00000000">
            <w:pPr>
              <w:pStyle w:val="Compact"/>
            </w:pPr>
            <w:r>
              <w:t>CADE27</w:t>
            </w:r>
          </w:p>
        </w:tc>
        <w:tc>
          <w:tcPr>
            <w:tcW w:w="0" w:type="auto"/>
          </w:tcPr>
          <w:p w14:paraId="70087C5B" w14:textId="77777777" w:rsidR="00B17B97" w:rsidRDefault="00000000">
            <w:pPr>
              <w:pStyle w:val="Compact"/>
              <w:jc w:val="right"/>
            </w:pPr>
            <w:r>
              <w:t>1329</w:t>
            </w:r>
          </w:p>
        </w:tc>
        <w:tc>
          <w:tcPr>
            <w:tcW w:w="0" w:type="auto"/>
          </w:tcPr>
          <w:p w14:paraId="10979796" w14:textId="77777777" w:rsidR="00B17B97" w:rsidRDefault="00000000">
            <w:pPr>
              <w:pStyle w:val="Compact"/>
              <w:jc w:val="right"/>
            </w:pPr>
            <w:r>
              <w:t>1302</w:t>
            </w:r>
          </w:p>
        </w:tc>
        <w:tc>
          <w:tcPr>
            <w:tcW w:w="0" w:type="auto"/>
          </w:tcPr>
          <w:p w14:paraId="229F17F5" w14:textId="77777777" w:rsidR="00B17B97" w:rsidRDefault="00000000">
            <w:pPr>
              <w:pStyle w:val="Compact"/>
              <w:jc w:val="right"/>
            </w:pPr>
            <w:r>
              <w:t>309</w:t>
            </w:r>
          </w:p>
        </w:tc>
        <w:tc>
          <w:tcPr>
            <w:tcW w:w="0" w:type="auto"/>
          </w:tcPr>
          <w:p w14:paraId="4C66C9E6" w14:textId="77777777" w:rsidR="00B17B97" w:rsidRDefault="00000000">
            <w:pPr>
              <w:pStyle w:val="Compact"/>
              <w:jc w:val="right"/>
            </w:pPr>
            <w:r>
              <w:t>360</w:t>
            </w:r>
          </w:p>
        </w:tc>
      </w:tr>
      <w:tr w:rsidR="00B17B97" w14:paraId="5B78B4DA" w14:textId="77777777">
        <w:tc>
          <w:tcPr>
            <w:tcW w:w="0" w:type="auto"/>
          </w:tcPr>
          <w:p w14:paraId="5A50D0FF" w14:textId="77777777" w:rsidR="00B17B97" w:rsidRDefault="00000000">
            <w:pPr>
              <w:pStyle w:val="Compact"/>
            </w:pPr>
            <w:r>
              <w:rPr>
                <w:i/>
                <w:iCs/>
              </w:rPr>
              <w:t>Picea engelmannii</w:t>
            </w:r>
          </w:p>
        </w:tc>
        <w:tc>
          <w:tcPr>
            <w:tcW w:w="0" w:type="auto"/>
          </w:tcPr>
          <w:p w14:paraId="696EAAF7" w14:textId="77777777" w:rsidR="00B17B97" w:rsidRDefault="00000000">
            <w:pPr>
              <w:pStyle w:val="Compact"/>
            </w:pPr>
            <w:r>
              <w:t>PIEN</w:t>
            </w:r>
          </w:p>
        </w:tc>
        <w:tc>
          <w:tcPr>
            <w:tcW w:w="0" w:type="auto"/>
          </w:tcPr>
          <w:p w14:paraId="55A1A7E3" w14:textId="77777777" w:rsidR="00B17B97" w:rsidRDefault="00000000">
            <w:pPr>
              <w:pStyle w:val="Compact"/>
              <w:jc w:val="right"/>
            </w:pPr>
            <w:r>
              <w:t>749</w:t>
            </w:r>
          </w:p>
        </w:tc>
        <w:tc>
          <w:tcPr>
            <w:tcW w:w="0" w:type="auto"/>
          </w:tcPr>
          <w:p w14:paraId="35B2875B" w14:textId="77777777" w:rsidR="00B17B97" w:rsidRDefault="00000000">
            <w:pPr>
              <w:pStyle w:val="Compact"/>
              <w:jc w:val="right"/>
            </w:pPr>
            <w:r>
              <w:t>704</w:t>
            </w:r>
          </w:p>
        </w:tc>
        <w:tc>
          <w:tcPr>
            <w:tcW w:w="0" w:type="auto"/>
          </w:tcPr>
          <w:p w14:paraId="1CFF8A5F" w14:textId="77777777" w:rsidR="00B17B97" w:rsidRDefault="00000000">
            <w:pPr>
              <w:pStyle w:val="Compact"/>
              <w:jc w:val="right"/>
            </w:pPr>
            <w:r>
              <w:t>221</w:t>
            </w:r>
          </w:p>
        </w:tc>
        <w:tc>
          <w:tcPr>
            <w:tcW w:w="0" w:type="auto"/>
          </w:tcPr>
          <w:p w14:paraId="126C2FF6" w14:textId="77777777" w:rsidR="00B17B97" w:rsidRDefault="00000000">
            <w:pPr>
              <w:pStyle w:val="Compact"/>
              <w:jc w:val="right"/>
            </w:pPr>
            <w:r>
              <w:t>214</w:t>
            </w:r>
          </w:p>
        </w:tc>
      </w:tr>
      <w:tr w:rsidR="00B17B97" w14:paraId="19DE55C4" w14:textId="77777777">
        <w:tc>
          <w:tcPr>
            <w:tcW w:w="0" w:type="auto"/>
          </w:tcPr>
          <w:p w14:paraId="40BEE9C9" w14:textId="77777777" w:rsidR="00B17B97" w:rsidRDefault="00000000">
            <w:pPr>
              <w:pStyle w:val="Compact"/>
            </w:pPr>
            <w:r>
              <w:rPr>
                <w:i/>
                <w:iCs/>
              </w:rPr>
              <w:t>Picea sitchensis</w:t>
            </w:r>
          </w:p>
        </w:tc>
        <w:tc>
          <w:tcPr>
            <w:tcW w:w="0" w:type="auto"/>
          </w:tcPr>
          <w:p w14:paraId="771B8EA5" w14:textId="77777777" w:rsidR="00B17B97" w:rsidRDefault="00000000">
            <w:pPr>
              <w:pStyle w:val="Compact"/>
            </w:pPr>
            <w:r>
              <w:t>PISI</w:t>
            </w:r>
          </w:p>
        </w:tc>
        <w:tc>
          <w:tcPr>
            <w:tcW w:w="0" w:type="auto"/>
          </w:tcPr>
          <w:p w14:paraId="773C4CD8" w14:textId="77777777" w:rsidR="00B17B97" w:rsidRDefault="00000000">
            <w:pPr>
              <w:pStyle w:val="Compact"/>
              <w:jc w:val="right"/>
            </w:pPr>
            <w:r>
              <w:t>269</w:t>
            </w:r>
          </w:p>
        </w:tc>
        <w:tc>
          <w:tcPr>
            <w:tcW w:w="0" w:type="auto"/>
          </w:tcPr>
          <w:p w14:paraId="5F5CF2E0" w14:textId="77777777" w:rsidR="00B17B97" w:rsidRDefault="00000000">
            <w:pPr>
              <w:pStyle w:val="Compact"/>
              <w:jc w:val="right"/>
            </w:pPr>
            <w:r>
              <w:t>261</w:t>
            </w:r>
          </w:p>
        </w:tc>
        <w:tc>
          <w:tcPr>
            <w:tcW w:w="0" w:type="auto"/>
          </w:tcPr>
          <w:p w14:paraId="0BDE77AF" w14:textId="77777777" w:rsidR="00B17B97" w:rsidRDefault="00000000">
            <w:pPr>
              <w:pStyle w:val="Compact"/>
              <w:jc w:val="right"/>
            </w:pPr>
            <w:r>
              <w:t>92</w:t>
            </w:r>
          </w:p>
        </w:tc>
        <w:tc>
          <w:tcPr>
            <w:tcW w:w="0" w:type="auto"/>
          </w:tcPr>
          <w:p w14:paraId="70A23529" w14:textId="77777777" w:rsidR="00B17B97" w:rsidRDefault="00000000">
            <w:pPr>
              <w:pStyle w:val="Compact"/>
              <w:jc w:val="right"/>
            </w:pPr>
            <w:r>
              <w:t>62</w:t>
            </w:r>
          </w:p>
        </w:tc>
      </w:tr>
      <w:tr w:rsidR="00B17B97" w14:paraId="722F4A6F" w14:textId="77777777">
        <w:tc>
          <w:tcPr>
            <w:tcW w:w="0" w:type="auto"/>
          </w:tcPr>
          <w:p w14:paraId="018CFB07" w14:textId="77777777" w:rsidR="00B17B97" w:rsidRDefault="00000000">
            <w:pPr>
              <w:pStyle w:val="Compact"/>
            </w:pPr>
            <w:r>
              <w:rPr>
                <w:i/>
                <w:iCs/>
              </w:rPr>
              <w:t>Pinus albicaulis</w:t>
            </w:r>
          </w:p>
        </w:tc>
        <w:tc>
          <w:tcPr>
            <w:tcW w:w="0" w:type="auto"/>
          </w:tcPr>
          <w:p w14:paraId="1886DF36" w14:textId="77777777" w:rsidR="00B17B97" w:rsidRDefault="00000000">
            <w:pPr>
              <w:pStyle w:val="Compact"/>
            </w:pPr>
            <w:r>
              <w:t>PIAL</w:t>
            </w:r>
          </w:p>
        </w:tc>
        <w:tc>
          <w:tcPr>
            <w:tcW w:w="0" w:type="auto"/>
          </w:tcPr>
          <w:p w14:paraId="092DDFC8" w14:textId="77777777" w:rsidR="00B17B97" w:rsidRDefault="00000000">
            <w:pPr>
              <w:pStyle w:val="Compact"/>
              <w:jc w:val="right"/>
            </w:pPr>
            <w:r>
              <w:t>203</w:t>
            </w:r>
          </w:p>
        </w:tc>
        <w:tc>
          <w:tcPr>
            <w:tcW w:w="0" w:type="auto"/>
          </w:tcPr>
          <w:p w14:paraId="3FEEAD5F" w14:textId="77777777" w:rsidR="00B17B97" w:rsidRDefault="00000000">
            <w:pPr>
              <w:pStyle w:val="Compact"/>
              <w:jc w:val="right"/>
            </w:pPr>
            <w:r>
              <w:t>181</w:t>
            </w:r>
          </w:p>
        </w:tc>
        <w:tc>
          <w:tcPr>
            <w:tcW w:w="0" w:type="auto"/>
          </w:tcPr>
          <w:p w14:paraId="427DF010" w14:textId="77777777" w:rsidR="00B17B97" w:rsidRDefault="00000000">
            <w:pPr>
              <w:pStyle w:val="Compact"/>
              <w:jc w:val="right"/>
            </w:pPr>
            <w:r>
              <w:t>77</w:t>
            </w:r>
          </w:p>
        </w:tc>
        <w:tc>
          <w:tcPr>
            <w:tcW w:w="0" w:type="auto"/>
          </w:tcPr>
          <w:p w14:paraId="746F702C" w14:textId="77777777" w:rsidR="00B17B97" w:rsidRDefault="00000000">
            <w:pPr>
              <w:pStyle w:val="Compact"/>
              <w:jc w:val="right"/>
            </w:pPr>
            <w:r>
              <w:t>41</w:t>
            </w:r>
          </w:p>
        </w:tc>
      </w:tr>
      <w:tr w:rsidR="00B17B97" w14:paraId="26693019" w14:textId="77777777">
        <w:tc>
          <w:tcPr>
            <w:tcW w:w="0" w:type="auto"/>
          </w:tcPr>
          <w:p w14:paraId="1B47674F" w14:textId="77777777" w:rsidR="00B17B97" w:rsidRDefault="00000000">
            <w:pPr>
              <w:pStyle w:val="Compact"/>
            </w:pPr>
            <w:r>
              <w:rPr>
                <w:i/>
                <w:iCs/>
              </w:rPr>
              <w:t>Pinus attenuata</w:t>
            </w:r>
          </w:p>
        </w:tc>
        <w:tc>
          <w:tcPr>
            <w:tcW w:w="0" w:type="auto"/>
          </w:tcPr>
          <w:p w14:paraId="1D52F33B" w14:textId="77777777" w:rsidR="00B17B97" w:rsidRDefault="00000000">
            <w:pPr>
              <w:pStyle w:val="Compact"/>
            </w:pPr>
            <w:r>
              <w:t>PIAT</w:t>
            </w:r>
          </w:p>
        </w:tc>
        <w:tc>
          <w:tcPr>
            <w:tcW w:w="0" w:type="auto"/>
          </w:tcPr>
          <w:p w14:paraId="1249D463" w14:textId="77777777" w:rsidR="00B17B97" w:rsidRDefault="00000000">
            <w:pPr>
              <w:pStyle w:val="Compact"/>
              <w:jc w:val="right"/>
            </w:pPr>
            <w:r>
              <w:t>83</w:t>
            </w:r>
          </w:p>
        </w:tc>
        <w:tc>
          <w:tcPr>
            <w:tcW w:w="0" w:type="auto"/>
          </w:tcPr>
          <w:p w14:paraId="3565850D" w14:textId="77777777" w:rsidR="00B17B97" w:rsidRDefault="00000000">
            <w:pPr>
              <w:pStyle w:val="Compact"/>
              <w:jc w:val="right"/>
            </w:pPr>
            <w:r>
              <w:t>77</w:t>
            </w:r>
          </w:p>
        </w:tc>
        <w:tc>
          <w:tcPr>
            <w:tcW w:w="0" w:type="auto"/>
          </w:tcPr>
          <w:p w14:paraId="12AE0836" w14:textId="77777777" w:rsidR="00B17B97" w:rsidRDefault="00000000">
            <w:pPr>
              <w:pStyle w:val="Compact"/>
              <w:jc w:val="right"/>
            </w:pPr>
            <w:r>
              <w:t>43</w:t>
            </w:r>
          </w:p>
        </w:tc>
        <w:tc>
          <w:tcPr>
            <w:tcW w:w="0" w:type="auto"/>
          </w:tcPr>
          <w:p w14:paraId="397DB3D8" w14:textId="77777777" w:rsidR="00B17B97" w:rsidRDefault="00000000">
            <w:pPr>
              <w:pStyle w:val="Compact"/>
              <w:jc w:val="right"/>
            </w:pPr>
            <w:r>
              <w:t>22</w:t>
            </w:r>
          </w:p>
        </w:tc>
      </w:tr>
      <w:tr w:rsidR="00B17B97" w14:paraId="442DA07F" w14:textId="77777777">
        <w:tc>
          <w:tcPr>
            <w:tcW w:w="0" w:type="auto"/>
          </w:tcPr>
          <w:p w14:paraId="2C6705A0" w14:textId="77777777" w:rsidR="00B17B97" w:rsidRDefault="00000000">
            <w:pPr>
              <w:pStyle w:val="Compact"/>
            </w:pPr>
            <w:r>
              <w:rPr>
                <w:i/>
                <w:iCs/>
              </w:rPr>
              <w:t>Pinus contorta</w:t>
            </w:r>
          </w:p>
        </w:tc>
        <w:tc>
          <w:tcPr>
            <w:tcW w:w="0" w:type="auto"/>
          </w:tcPr>
          <w:p w14:paraId="074F9D1A" w14:textId="77777777" w:rsidR="00B17B97" w:rsidRDefault="00000000">
            <w:pPr>
              <w:pStyle w:val="Compact"/>
            </w:pPr>
            <w:r>
              <w:t>PICO</w:t>
            </w:r>
          </w:p>
        </w:tc>
        <w:tc>
          <w:tcPr>
            <w:tcW w:w="0" w:type="auto"/>
          </w:tcPr>
          <w:p w14:paraId="144A96FC" w14:textId="77777777" w:rsidR="00B17B97" w:rsidRDefault="00000000">
            <w:pPr>
              <w:pStyle w:val="Compact"/>
              <w:jc w:val="right"/>
            </w:pPr>
            <w:r>
              <w:t>2255</w:t>
            </w:r>
          </w:p>
        </w:tc>
        <w:tc>
          <w:tcPr>
            <w:tcW w:w="0" w:type="auto"/>
          </w:tcPr>
          <w:p w14:paraId="0C8EFF4B" w14:textId="77777777" w:rsidR="00B17B97" w:rsidRDefault="00000000">
            <w:pPr>
              <w:pStyle w:val="Compact"/>
              <w:jc w:val="right"/>
            </w:pPr>
            <w:r>
              <w:t>2193</w:t>
            </w:r>
          </w:p>
        </w:tc>
        <w:tc>
          <w:tcPr>
            <w:tcW w:w="0" w:type="auto"/>
          </w:tcPr>
          <w:p w14:paraId="64E48722" w14:textId="77777777" w:rsidR="00B17B97" w:rsidRDefault="00000000">
            <w:pPr>
              <w:pStyle w:val="Compact"/>
              <w:jc w:val="right"/>
            </w:pPr>
            <w:r>
              <w:t>885</w:t>
            </w:r>
          </w:p>
        </w:tc>
        <w:tc>
          <w:tcPr>
            <w:tcW w:w="0" w:type="auto"/>
          </w:tcPr>
          <w:p w14:paraId="2E21079B" w14:textId="77777777" w:rsidR="00B17B97" w:rsidRDefault="00000000">
            <w:pPr>
              <w:pStyle w:val="Compact"/>
              <w:jc w:val="right"/>
            </w:pPr>
            <w:r>
              <w:t>868</w:t>
            </w:r>
          </w:p>
        </w:tc>
      </w:tr>
      <w:tr w:rsidR="00B17B97" w14:paraId="642B8807" w14:textId="77777777">
        <w:tc>
          <w:tcPr>
            <w:tcW w:w="0" w:type="auto"/>
          </w:tcPr>
          <w:p w14:paraId="25730427" w14:textId="77777777" w:rsidR="00B17B97" w:rsidRDefault="00000000">
            <w:pPr>
              <w:pStyle w:val="Compact"/>
            </w:pPr>
            <w:r>
              <w:rPr>
                <w:i/>
                <w:iCs/>
              </w:rPr>
              <w:t>Pinus jeffreyi</w:t>
            </w:r>
          </w:p>
        </w:tc>
        <w:tc>
          <w:tcPr>
            <w:tcW w:w="0" w:type="auto"/>
          </w:tcPr>
          <w:p w14:paraId="487301BE" w14:textId="77777777" w:rsidR="00B17B97" w:rsidRDefault="00000000">
            <w:pPr>
              <w:pStyle w:val="Compact"/>
            </w:pPr>
            <w:r>
              <w:t>PIJE</w:t>
            </w:r>
          </w:p>
        </w:tc>
        <w:tc>
          <w:tcPr>
            <w:tcW w:w="0" w:type="auto"/>
          </w:tcPr>
          <w:p w14:paraId="7F16AAFD" w14:textId="77777777" w:rsidR="00B17B97" w:rsidRDefault="00000000">
            <w:pPr>
              <w:pStyle w:val="Compact"/>
              <w:jc w:val="right"/>
            </w:pPr>
            <w:r>
              <w:t>637</w:t>
            </w:r>
          </w:p>
        </w:tc>
        <w:tc>
          <w:tcPr>
            <w:tcW w:w="0" w:type="auto"/>
          </w:tcPr>
          <w:p w14:paraId="23AAAB5E" w14:textId="77777777" w:rsidR="00B17B97" w:rsidRDefault="00000000">
            <w:pPr>
              <w:pStyle w:val="Compact"/>
              <w:jc w:val="right"/>
            </w:pPr>
            <w:r>
              <w:t>622</w:t>
            </w:r>
          </w:p>
        </w:tc>
        <w:tc>
          <w:tcPr>
            <w:tcW w:w="0" w:type="auto"/>
          </w:tcPr>
          <w:p w14:paraId="657CE793" w14:textId="77777777" w:rsidR="00B17B97" w:rsidRDefault="00000000">
            <w:pPr>
              <w:pStyle w:val="Compact"/>
              <w:jc w:val="right"/>
            </w:pPr>
            <w:r>
              <w:t>144</w:t>
            </w:r>
          </w:p>
        </w:tc>
        <w:tc>
          <w:tcPr>
            <w:tcW w:w="0" w:type="auto"/>
          </w:tcPr>
          <w:p w14:paraId="03CCD59D" w14:textId="77777777" w:rsidR="00B17B97" w:rsidRDefault="00000000">
            <w:pPr>
              <w:pStyle w:val="Compact"/>
              <w:jc w:val="right"/>
            </w:pPr>
            <w:r>
              <w:t>154</w:t>
            </w:r>
          </w:p>
        </w:tc>
      </w:tr>
      <w:tr w:rsidR="00B17B97" w14:paraId="0DB693AB" w14:textId="77777777">
        <w:tc>
          <w:tcPr>
            <w:tcW w:w="0" w:type="auto"/>
          </w:tcPr>
          <w:p w14:paraId="750E63E2" w14:textId="77777777" w:rsidR="00B17B97" w:rsidRDefault="00000000">
            <w:pPr>
              <w:pStyle w:val="Compact"/>
            </w:pPr>
            <w:r>
              <w:rPr>
                <w:i/>
                <w:iCs/>
              </w:rPr>
              <w:t>Pinus lambertiana</w:t>
            </w:r>
          </w:p>
        </w:tc>
        <w:tc>
          <w:tcPr>
            <w:tcW w:w="0" w:type="auto"/>
          </w:tcPr>
          <w:p w14:paraId="441AD228" w14:textId="77777777" w:rsidR="00B17B97" w:rsidRDefault="00000000">
            <w:pPr>
              <w:pStyle w:val="Compact"/>
            </w:pPr>
            <w:r>
              <w:t>PILA</w:t>
            </w:r>
          </w:p>
        </w:tc>
        <w:tc>
          <w:tcPr>
            <w:tcW w:w="0" w:type="auto"/>
          </w:tcPr>
          <w:p w14:paraId="53FD2883" w14:textId="77777777" w:rsidR="00B17B97" w:rsidRDefault="00000000">
            <w:pPr>
              <w:pStyle w:val="Compact"/>
              <w:jc w:val="right"/>
            </w:pPr>
            <w:r>
              <w:t>991</w:t>
            </w:r>
          </w:p>
        </w:tc>
        <w:tc>
          <w:tcPr>
            <w:tcW w:w="0" w:type="auto"/>
          </w:tcPr>
          <w:p w14:paraId="32081D94" w14:textId="77777777" w:rsidR="00B17B97" w:rsidRDefault="00000000">
            <w:pPr>
              <w:pStyle w:val="Compact"/>
              <w:jc w:val="right"/>
            </w:pPr>
            <w:r>
              <w:t>914</w:t>
            </w:r>
          </w:p>
        </w:tc>
        <w:tc>
          <w:tcPr>
            <w:tcW w:w="0" w:type="auto"/>
          </w:tcPr>
          <w:p w14:paraId="7C63977F" w14:textId="77777777" w:rsidR="00B17B97" w:rsidRDefault="00000000">
            <w:pPr>
              <w:pStyle w:val="Compact"/>
              <w:jc w:val="right"/>
            </w:pPr>
            <w:r>
              <w:t>227</w:t>
            </w:r>
          </w:p>
        </w:tc>
        <w:tc>
          <w:tcPr>
            <w:tcW w:w="0" w:type="auto"/>
          </w:tcPr>
          <w:p w14:paraId="13B7D016" w14:textId="77777777" w:rsidR="00B17B97" w:rsidRDefault="00000000">
            <w:pPr>
              <w:pStyle w:val="Compact"/>
              <w:jc w:val="right"/>
            </w:pPr>
            <w:r>
              <w:t>121</w:t>
            </w:r>
          </w:p>
        </w:tc>
      </w:tr>
      <w:tr w:rsidR="00B17B97" w14:paraId="2F9DCE05" w14:textId="77777777">
        <w:tc>
          <w:tcPr>
            <w:tcW w:w="0" w:type="auto"/>
          </w:tcPr>
          <w:p w14:paraId="304BB906" w14:textId="77777777" w:rsidR="00B17B97" w:rsidRDefault="00000000">
            <w:pPr>
              <w:pStyle w:val="Compact"/>
            </w:pPr>
            <w:r>
              <w:rPr>
                <w:i/>
                <w:iCs/>
              </w:rPr>
              <w:t>Pinus monticola</w:t>
            </w:r>
          </w:p>
        </w:tc>
        <w:tc>
          <w:tcPr>
            <w:tcW w:w="0" w:type="auto"/>
          </w:tcPr>
          <w:p w14:paraId="6405F3F8" w14:textId="77777777" w:rsidR="00B17B97" w:rsidRDefault="00000000">
            <w:pPr>
              <w:pStyle w:val="Compact"/>
            </w:pPr>
            <w:r>
              <w:t>PIMO3</w:t>
            </w:r>
          </w:p>
        </w:tc>
        <w:tc>
          <w:tcPr>
            <w:tcW w:w="0" w:type="auto"/>
          </w:tcPr>
          <w:p w14:paraId="536D544C" w14:textId="77777777" w:rsidR="00B17B97" w:rsidRDefault="00000000">
            <w:pPr>
              <w:pStyle w:val="Compact"/>
              <w:jc w:val="right"/>
            </w:pPr>
            <w:r>
              <w:t>604</w:t>
            </w:r>
          </w:p>
        </w:tc>
        <w:tc>
          <w:tcPr>
            <w:tcW w:w="0" w:type="auto"/>
          </w:tcPr>
          <w:p w14:paraId="2447D455" w14:textId="77777777" w:rsidR="00B17B97" w:rsidRDefault="00000000">
            <w:pPr>
              <w:pStyle w:val="Compact"/>
              <w:jc w:val="right"/>
            </w:pPr>
            <w:r>
              <w:t>605</w:t>
            </w:r>
          </w:p>
        </w:tc>
        <w:tc>
          <w:tcPr>
            <w:tcW w:w="0" w:type="auto"/>
          </w:tcPr>
          <w:p w14:paraId="72A989DB" w14:textId="77777777" w:rsidR="00B17B97" w:rsidRDefault="00000000">
            <w:pPr>
              <w:pStyle w:val="Compact"/>
              <w:jc w:val="right"/>
            </w:pPr>
            <w:r>
              <w:t>159</w:t>
            </w:r>
          </w:p>
        </w:tc>
        <w:tc>
          <w:tcPr>
            <w:tcW w:w="0" w:type="auto"/>
          </w:tcPr>
          <w:p w14:paraId="6D1A939D" w14:textId="77777777" w:rsidR="00B17B97" w:rsidRDefault="00000000">
            <w:pPr>
              <w:pStyle w:val="Compact"/>
              <w:jc w:val="right"/>
            </w:pPr>
            <w:r>
              <w:t>144</w:t>
            </w:r>
          </w:p>
        </w:tc>
      </w:tr>
      <w:tr w:rsidR="00B17B97" w14:paraId="48A9D6A1" w14:textId="77777777">
        <w:tc>
          <w:tcPr>
            <w:tcW w:w="0" w:type="auto"/>
          </w:tcPr>
          <w:p w14:paraId="53F56384" w14:textId="77777777" w:rsidR="00B17B97" w:rsidRDefault="00000000">
            <w:pPr>
              <w:pStyle w:val="Compact"/>
            </w:pPr>
            <w:r>
              <w:rPr>
                <w:i/>
                <w:iCs/>
              </w:rPr>
              <w:t>Pinus ponderosa</w:t>
            </w:r>
          </w:p>
        </w:tc>
        <w:tc>
          <w:tcPr>
            <w:tcW w:w="0" w:type="auto"/>
          </w:tcPr>
          <w:p w14:paraId="07F7A6A8" w14:textId="77777777" w:rsidR="00B17B97" w:rsidRDefault="00000000">
            <w:pPr>
              <w:pStyle w:val="Compact"/>
            </w:pPr>
            <w:r>
              <w:t>PIPO</w:t>
            </w:r>
          </w:p>
        </w:tc>
        <w:tc>
          <w:tcPr>
            <w:tcW w:w="0" w:type="auto"/>
          </w:tcPr>
          <w:p w14:paraId="42C13D7E" w14:textId="77777777" w:rsidR="00B17B97" w:rsidRDefault="00000000">
            <w:pPr>
              <w:pStyle w:val="Compact"/>
              <w:jc w:val="right"/>
            </w:pPr>
            <w:r>
              <w:t>4581</w:t>
            </w:r>
          </w:p>
        </w:tc>
        <w:tc>
          <w:tcPr>
            <w:tcW w:w="0" w:type="auto"/>
          </w:tcPr>
          <w:p w14:paraId="0A60E909" w14:textId="77777777" w:rsidR="00B17B97" w:rsidRDefault="00000000">
            <w:pPr>
              <w:pStyle w:val="Compact"/>
              <w:jc w:val="right"/>
            </w:pPr>
            <w:r>
              <w:t>4606</w:t>
            </w:r>
          </w:p>
        </w:tc>
        <w:tc>
          <w:tcPr>
            <w:tcW w:w="0" w:type="auto"/>
          </w:tcPr>
          <w:p w14:paraId="42D8C514" w14:textId="77777777" w:rsidR="00B17B97" w:rsidRDefault="00000000">
            <w:pPr>
              <w:pStyle w:val="Compact"/>
              <w:jc w:val="right"/>
            </w:pPr>
            <w:r>
              <w:t>1238</w:t>
            </w:r>
          </w:p>
        </w:tc>
        <w:tc>
          <w:tcPr>
            <w:tcW w:w="0" w:type="auto"/>
          </w:tcPr>
          <w:p w14:paraId="110D5CB2" w14:textId="77777777" w:rsidR="00B17B97" w:rsidRDefault="00000000">
            <w:pPr>
              <w:pStyle w:val="Compact"/>
              <w:jc w:val="right"/>
            </w:pPr>
            <w:r>
              <w:t>1425</w:t>
            </w:r>
          </w:p>
        </w:tc>
      </w:tr>
      <w:tr w:rsidR="00B17B97" w14:paraId="186F9999" w14:textId="77777777">
        <w:tc>
          <w:tcPr>
            <w:tcW w:w="0" w:type="auto"/>
          </w:tcPr>
          <w:p w14:paraId="369BC0A5" w14:textId="77777777" w:rsidR="00B17B97" w:rsidRDefault="00000000">
            <w:pPr>
              <w:pStyle w:val="Compact"/>
            </w:pPr>
            <w:r>
              <w:rPr>
                <w:i/>
                <w:iCs/>
              </w:rPr>
              <w:t>Pinus sabiniana</w:t>
            </w:r>
          </w:p>
        </w:tc>
        <w:tc>
          <w:tcPr>
            <w:tcW w:w="0" w:type="auto"/>
          </w:tcPr>
          <w:p w14:paraId="103A51D6" w14:textId="77777777" w:rsidR="00B17B97" w:rsidRDefault="00000000">
            <w:pPr>
              <w:pStyle w:val="Compact"/>
            </w:pPr>
            <w:r>
              <w:t>PISA2</w:t>
            </w:r>
          </w:p>
        </w:tc>
        <w:tc>
          <w:tcPr>
            <w:tcW w:w="0" w:type="auto"/>
          </w:tcPr>
          <w:p w14:paraId="286234B1" w14:textId="77777777" w:rsidR="00B17B97" w:rsidRDefault="00000000">
            <w:pPr>
              <w:pStyle w:val="Compact"/>
              <w:jc w:val="right"/>
            </w:pPr>
            <w:r>
              <w:t>195</w:t>
            </w:r>
          </w:p>
        </w:tc>
        <w:tc>
          <w:tcPr>
            <w:tcW w:w="0" w:type="auto"/>
          </w:tcPr>
          <w:p w14:paraId="5A8C3BBF" w14:textId="77777777" w:rsidR="00B17B97" w:rsidRDefault="00000000">
            <w:pPr>
              <w:pStyle w:val="Compact"/>
              <w:jc w:val="right"/>
            </w:pPr>
            <w:r>
              <w:t>185</w:t>
            </w:r>
          </w:p>
        </w:tc>
        <w:tc>
          <w:tcPr>
            <w:tcW w:w="0" w:type="auto"/>
          </w:tcPr>
          <w:p w14:paraId="50DCF93C" w14:textId="77777777" w:rsidR="00B17B97" w:rsidRDefault="00000000">
            <w:pPr>
              <w:pStyle w:val="Compact"/>
              <w:jc w:val="right"/>
            </w:pPr>
            <w:r>
              <w:t>41</w:t>
            </w:r>
          </w:p>
        </w:tc>
        <w:tc>
          <w:tcPr>
            <w:tcW w:w="0" w:type="auto"/>
          </w:tcPr>
          <w:p w14:paraId="48524D63" w14:textId="77777777" w:rsidR="00B17B97" w:rsidRDefault="00000000">
            <w:pPr>
              <w:pStyle w:val="Compact"/>
              <w:jc w:val="right"/>
            </w:pPr>
            <w:r>
              <w:t>46</w:t>
            </w:r>
          </w:p>
        </w:tc>
      </w:tr>
      <w:tr w:rsidR="00B17B97" w14:paraId="330EC91E" w14:textId="77777777">
        <w:tc>
          <w:tcPr>
            <w:tcW w:w="0" w:type="auto"/>
          </w:tcPr>
          <w:p w14:paraId="0C6432C4" w14:textId="77777777" w:rsidR="00B17B97" w:rsidRDefault="00000000">
            <w:pPr>
              <w:pStyle w:val="Compact"/>
            </w:pPr>
            <w:r>
              <w:rPr>
                <w:i/>
                <w:iCs/>
              </w:rPr>
              <w:t>Pinus monophylla</w:t>
            </w:r>
          </w:p>
        </w:tc>
        <w:tc>
          <w:tcPr>
            <w:tcW w:w="0" w:type="auto"/>
          </w:tcPr>
          <w:p w14:paraId="7AFC34CF" w14:textId="77777777" w:rsidR="00B17B97" w:rsidRDefault="00000000">
            <w:pPr>
              <w:pStyle w:val="Compact"/>
            </w:pPr>
            <w:r>
              <w:t>PIMO</w:t>
            </w:r>
          </w:p>
        </w:tc>
        <w:tc>
          <w:tcPr>
            <w:tcW w:w="0" w:type="auto"/>
          </w:tcPr>
          <w:p w14:paraId="3882DE76" w14:textId="77777777" w:rsidR="00B17B97" w:rsidRDefault="00000000">
            <w:pPr>
              <w:pStyle w:val="Compact"/>
              <w:jc w:val="right"/>
            </w:pPr>
            <w:r>
              <w:t>203</w:t>
            </w:r>
          </w:p>
        </w:tc>
        <w:tc>
          <w:tcPr>
            <w:tcW w:w="0" w:type="auto"/>
          </w:tcPr>
          <w:p w14:paraId="0F9D390D" w14:textId="77777777" w:rsidR="00B17B97" w:rsidRDefault="00000000">
            <w:pPr>
              <w:pStyle w:val="Compact"/>
              <w:jc w:val="right"/>
            </w:pPr>
            <w:r>
              <w:t>193</w:t>
            </w:r>
          </w:p>
        </w:tc>
        <w:tc>
          <w:tcPr>
            <w:tcW w:w="0" w:type="auto"/>
          </w:tcPr>
          <w:p w14:paraId="1DA25595" w14:textId="77777777" w:rsidR="00B17B97" w:rsidRDefault="00000000">
            <w:pPr>
              <w:pStyle w:val="Compact"/>
              <w:jc w:val="right"/>
            </w:pPr>
            <w:r>
              <w:t>56</w:t>
            </w:r>
          </w:p>
        </w:tc>
        <w:tc>
          <w:tcPr>
            <w:tcW w:w="0" w:type="auto"/>
          </w:tcPr>
          <w:p w14:paraId="77B9EEE5" w14:textId="77777777" w:rsidR="00B17B97" w:rsidRDefault="00000000">
            <w:pPr>
              <w:pStyle w:val="Compact"/>
              <w:jc w:val="right"/>
            </w:pPr>
            <w:r>
              <w:t>49</w:t>
            </w:r>
          </w:p>
        </w:tc>
      </w:tr>
      <w:tr w:rsidR="00B17B97" w14:paraId="310D0D6F" w14:textId="77777777">
        <w:tc>
          <w:tcPr>
            <w:tcW w:w="0" w:type="auto"/>
          </w:tcPr>
          <w:p w14:paraId="59465C8A" w14:textId="77777777" w:rsidR="00B17B97" w:rsidRDefault="00000000">
            <w:pPr>
              <w:pStyle w:val="Compact"/>
            </w:pPr>
            <w:r>
              <w:rPr>
                <w:i/>
                <w:iCs/>
              </w:rPr>
              <w:t>Pseudotsuga menziesii</w:t>
            </w:r>
          </w:p>
        </w:tc>
        <w:tc>
          <w:tcPr>
            <w:tcW w:w="0" w:type="auto"/>
          </w:tcPr>
          <w:p w14:paraId="7B58EF66" w14:textId="77777777" w:rsidR="00B17B97" w:rsidRDefault="00000000">
            <w:pPr>
              <w:pStyle w:val="Compact"/>
            </w:pPr>
            <w:r>
              <w:t>PSME</w:t>
            </w:r>
          </w:p>
        </w:tc>
        <w:tc>
          <w:tcPr>
            <w:tcW w:w="0" w:type="auto"/>
          </w:tcPr>
          <w:p w14:paraId="1DE51105" w14:textId="77777777" w:rsidR="00B17B97" w:rsidRDefault="00000000">
            <w:pPr>
              <w:pStyle w:val="Compact"/>
              <w:jc w:val="right"/>
            </w:pPr>
            <w:r>
              <w:t>8269</w:t>
            </w:r>
          </w:p>
        </w:tc>
        <w:tc>
          <w:tcPr>
            <w:tcW w:w="0" w:type="auto"/>
          </w:tcPr>
          <w:p w14:paraId="77CAB51E" w14:textId="77777777" w:rsidR="00B17B97" w:rsidRDefault="00000000">
            <w:pPr>
              <w:pStyle w:val="Compact"/>
              <w:jc w:val="right"/>
            </w:pPr>
            <w:r>
              <w:t>8258</w:t>
            </w:r>
          </w:p>
        </w:tc>
        <w:tc>
          <w:tcPr>
            <w:tcW w:w="0" w:type="auto"/>
          </w:tcPr>
          <w:p w14:paraId="36934AF7" w14:textId="77777777" w:rsidR="00B17B97" w:rsidRDefault="00000000">
            <w:pPr>
              <w:pStyle w:val="Compact"/>
              <w:jc w:val="right"/>
            </w:pPr>
            <w:r>
              <w:t>2673</w:t>
            </w:r>
          </w:p>
        </w:tc>
        <w:tc>
          <w:tcPr>
            <w:tcW w:w="0" w:type="auto"/>
          </w:tcPr>
          <w:p w14:paraId="4BAFC45D" w14:textId="77777777" w:rsidR="00B17B97" w:rsidRDefault="00000000">
            <w:pPr>
              <w:pStyle w:val="Compact"/>
              <w:jc w:val="right"/>
            </w:pPr>
            <w:r>
              <w:t>2731</w:t>
            </w:r>
          </w:p>
        </w:tc>
      </w:tr>
      <w:tr w:rsidR="00B17B97" w14:paraId="3030E24F" w14:textId="77777777">
        <w:tc>
          <w:tcPr>
            <w:tcW w:w="0" w:type="auto"/>
          </w:tcPr>
          <w:p w14:paraId="5CC93982" w14:textId="77777777" w:rsidR="00B17B97" w:rsidRDefault="00000000">
            <w:pPr>
              <w:pStyle w:val="Compact"/>
            </w:pPr>
            <w:r>
              <w:rPr>
                <w:i/>
                <w:iCs/>
              </w:rPr>
              <w:t>Sequoia sempervirens</w:t>
            </w:r>
          </w:p>
        </w:tc>
        <w:tc>
          <w:tcPr>
            <w:tcW w:w="0" w:type="auto"/>
          </w:tcPr>
          <w:p w14:paraId="2EB0166E" w14:textId="77777777" w:rsidR="00B17B97" w:rsidRDefault="00000000">
            <w:pPr>
              <w:pStyle w:val="Compact"/>
            </w:pPr>
            <w:r>
              <w:t>SESE3</w:t>
            </w:r>
          </w:p>
        </w:tc>
        <w:tc>
          <w:tcPr>
            <w:tcW w:w="0" w:type="auto"/>
          </w:tcPr>
          <w:p w14:paraId="34594A83" w14:textId="77777777" w:rsidR="00B17B97" w:rsidRDefault="00000000">
            <w:pPr>
              <w:pStyle w:val="Compact"/>
              <w:jc w:val="right"/>
            </w:pPr>
            <w:r>
              <w:t>240</w:t>
            </w:r>
          </w:p>
        </w:tc>
        <w:tc>
          <w:tcPr>
            <w:tcW w:w="0" w:type="auto"/>
          </w:tcPr>
          <w:p w14:paraId="608C412E" w14:textId="77777777" w:rsidR="00B17B97" w:rsidRDefault="00000000">
            <w:pPr>
              <w:pStyle w:val="Compact"/>
              <w:jc w:val="right"/>
            </w:pPr>
            <w:r>
              <w:t>242</w:t>
            </w:r>
          </w:p>
        </w:tc>
        <w:tc>
          <w:tcPr>
            <w:tcW w:w="0" w:type="auto"/>
          </w:tcPr>
          <w:p w14:paraId="7FAD6763" w14:textId="77777777" w:rsidR="00B17B97" w:rsidRDefault="00000000">
            <w:pPr>
              <w:pStyle w:val="Compact"/>
              <w:jc w:val="right"/>
            </w:pPr>
            <w:r>
              <w:t>48</w:t>
            </w:r>
          </w:p>
        </w:tc>
        <w:tc>
          <w:tcPr>
            <w:tcW w:w="0" w:type="auto"/>
          </w:tcPr>
          <w:p w14:paraId="3A642D76" w14:textId="77777777" w:rsidR="00B17B97" w:rsidRDefault="00000000">
            <w:pPr>
              <w:pStyle w:val="Compact"/>
              <w:jc w:val="right"/>
            </w:pPr>
            <w:r>
              <w:t>84</w:t>
            </w:r>
          </w:p>
        </w:tc>
      </w:tr>
      <w:tr w:rsidR="00B17B97" w14:paraId="1396F3A4" w14:textId="77777777">
        <w:tc>
          <w:tcPr>
            <w:tcW w:w="0" w:type="auto"/>
          </w:tcPr>
          <w:p w14:paraId="5E66AD64" w14:textId="77777777" w:rsidR="00B17B97" w:rsidRDefault="00000000">
            <w:pPr>
              <w:pStyle w:val="Compact"/>
            </w:pPr>
            <w:r>
              <w:rPr>
                <w:i/>
                <w:iCs/>
              </w:rPr>
              <w:t>Taxus brevifolia</w:t>
            </w:r>
          </w:p>
        </w:tc>
        <w:tc>
          <w:tcPr>
            <w:tcW w:w="0" w:type="auto"/>
          </w:tcPr>
          <w:p w14:paraId="2416B41D" w14:textId="77777777" w:rsidR="00B17B97" w:rsidRDefault="00000000">
            <w:pPr>
              <w:pStyle w:val="Compact"/>
            </w:pPr>
            <w:r>
              <w:t>TABR2</w:t>
            </w:r>
          </w:p>
        </w:tc>
        <w:tc>
          <w:tcPr>
            <w:tcW w:w="0" w:type="auto"/>
          </w:tcPr>
          <w:p w14:paraId="16088DC3" w14:textId="77777777" w:rsidR="00B17B97" w:rsidRDefault="00000000">
            <w:pPr>
              <w:pStyle w:val="Compact"/>
              <w:jc w:val="right"/>
            </w:pPr>
            <w:r>
              <w:t>220</w:t>
            </w:r>
          </w:p>
        </w:tc>
        <w:tc>
          <w:tcPr>
            <w:tcW w:w="0" w:type="auto"/>
          </w:tcPr>
          <w:p w14:paraId="6133216B" w14:textId="77777777" w:rsidR="00B17B97" w:rsidRDefault="00000000">
            <w:pPr>
              <w:pStyle w:val="Compact"/>
              <w:jc w:val="right"/>
            </w:pPr>
            <w:r>
              <w:t>206</w:t>
            </w:r>
          </w:p>
        </w:tc>
        <w:tc>
          <w:tcPr>
            <w:tcW w:w="0" w:type="auto"/>
          </w:tcPr>
          <w:p w14:paraId="0195ECD4" w14:textId="77777777" w:rsidR="00B17B97" w:rsidRDefault="00000000">
            <w:pPr>
              <w:pStyle w:val="Compact"/>
              <w:jc w:val="right"/>
            </w:pPr>
            <w:r>
              <w:t>44</w:t>
            </w:r>
          </w:p>
        </w:tc>
        <w:tc>
          <w:tcPr>
            <w:tcW w:w="0" w:type="auto"/>
          </w:tcPr>
          <w:p w14:paraId="6FAB2428" w14:textId="77777777" w:rsidR="00B17B97" w:rsidRDefault="00000000">
            <w:pPr>
              <w:pStyle w:val="Compact"/>
              <w:jc w:val="right"/>
            </w:pPr>
            <w:r>
              <w:t>33</w:t>
            </w:r>
          </w:p>
        </w:tc>
      </w:tr>
      <w:tr w:rsidR="00B17B97" w14:paraId="46BEB32E" w14:textId="77777777">
        <w:tc>
          <w:tcPr>
            <w:tcW w:w="0" w:type="auto"/>
          </w:tcPr>
          <w:p w14:paraId="210DA92E" w14:textId="77777777" w:rsidR="00B17B97" w:rsidRDefault="00000000">
            <w:pPr>
              <w:pStyle w:val="Compact"/>
            </w:pPr>
            <w:r>
              <w:rPr>
                <w:i/>
                <w:iCs/>
              </w:rPr>
              <w:t>Thuja plicata</w:t>
            </w:r>
          </w:p>
        </w:tc>
        <w:tc>
          <w:tcPr>
            <w:tcW w:w="0" w:type="auto"/>
          </w:tcPr>
          <w:p w14:paraId="242011F2" w14:textId="77777777" w:rsidR="00B17B97" w:rsidRDefault="00000000">
            <w:pPr>
              <w:pStyle w:val="Compact"/>
            </w:pPr>
            <w:r>
              <w:t>THPL</w:t>
            </w:r>
          </w:p>
        </w:tc>
        <w:tc>
          <w:tcPr>
            <w:tcW w:w="0" w:type="auto"/>
          </w:tcPr>
          <w:p w14:paraId="7D5D2848" w14:textId="77777777" w:rsidR="00B17B97" w:rsidRDefault="00000000">
            <w:pPr>
              <w:pStyle w:val="Compact"/>
              <w:jc w:val="right"/>
            </w:pPr>
            <w:r>
              <w:t>1461</w:t>
            </w:r>
          </w:p>
        </w:tc>
        <w:tc>
          <w:tcPr>
            <w:tcW w:w="0" w:type="auto"/>
          </w:tcPr>
          <w:p w14:paraId="79DF5B46" w14:textId="77777777" w:rsidR="00B17B97" w:rsidRDefault="00000000">
            <w:pPr>
              <w:pStyle w:val="Compact"/>
              <w:jc w:val="right"/>
            </w:pPr>
            <w:r>
              <w:t>1487</w:t>
            </w:r>
          </w:p>
        </w:tc>
        <w:tc>
          <w:tcPr>
            <w:tcW w:w="0" w:type="auto"/>
          </w:tcPr>
          <w:p w14:paraId="08BD75DC" w14:textId="77777777" w:rsidR="00B17B97" w:rsidRDefault="00000000">
            <w:pPr>
              <w:pStyle w:val="Compact"/>
              <w:jc w:val="right"/>
            </w:pPr>
            <w:r>
              <w:t>220</w:t>
            </w:r>
          </w:p>
        </w:tc>
        <w:tc>
          <w:tcPr>
            <w:tcW w:w="0" w:type="auto"/>
          </w:tcPr>
          <w:p w14:paraId="675F1BE9" w14:textId="77777777" w:rsidR="00B17B97" w:rsidRDefault="00000000">
            <w:pPr>
              <w:pStyle w:val="Compact"/>
              <w:jc w:val="right"/>
            </w:pPr>
            <w:r>
              <w:t>473</w:t>
            </w:r>
          </w:p>
        </w:tc>
      </w:tr>
      <w:tr w:rsidR="00B17B97" w14:paraId="748918D4" w14:textId="77777777">
        <w:tc>
          <w:tcPr>
            <w:tcW w:w="0" w:type="auto"/>
          </w:tcPr>
          <w:p w14:paraId="1CECB704" w14:textId="77777777" w:rsidR="00B17B97" w:rsidRDefault="00000000">
            <w:pPr>
              <w:pStyle w:val="Compact"/>
            </w:pPr>
            <w:r>
              <w:rPr>
                <w:i/>
                <w:iCs/>
              </w:rPr>
              <w:t>Tsuga heterophylla</w:t>
            </w:r>
          </w:p>
        </w:tc>
        <w:tc>
          <w:tcPr>
            <w:tcW w:w="0" w:type="auto"/>
          </w:tcPr>
          <w:p w14:paraId="4035DCFC" w14:textId="77777777" w:rsidR="00B17B97" w:rsidRDefault="00000000">
            <w:pPr>
              <w:pStyle w:val="Compact"/>
            </w:pPr>
            <w:r>
              <w:t>TSHE</w:t>
            </w:r>
          </w:p>
        </w:tc>
        <w:tc>
          <w:tcPr>
            <w:tcW w:w="0" w:type="auto"/>
          </w:tcPr>
          <w:p w14:paraId="6D6B82CA" w14:textId="77777777" w:rsidR="00B17B97" w:rsidRDefault="00000000">
            <w:pPr>
              <w:pStyle w:val="Compact"/>
              <w:jc w:val="right"/>
            </w:pPr>
            <w:r>
              <w:t>2745</w:t>
            </w:r>
          </w:p>
        </w:tc>
        <w:tc>
          <w:tcPr>
            <w:tcW w:w="0" w:type="auto"/>
          </w:tcPr>
          <w:p w14:paraId="50857804" w14:textId="77777777" w:rsidR="00B17B97" w:rsidRDefault="00000000">
            <w:pPr>
              <w:pStyle w:val="Compact"/>
              <w:jc w:val="right"/>
            </w:pPr>
            <w:r>
              <w:t>2788</w:t>
            </w:r>
          </w:p>
        </w:tc>
        <w:tc>
          <w:tcPr>
            <w:tcW w:w="0" w:type="auto"/>
          </w:tcPr>
          <w:p w14:paraId="2B5A1C61" w14:textId="77777777" w:rsidR="00B17B97" w:rsidRDefault="00000000">
            <w:pPr>
              <w:pStyle w:val="Compact"/>
              <w:jc w:val="right"/>
            </w:pPr>
            <w:r>
              <w:t>823</w:t>
            </w:r>
          </w:p>
        </w:tc>
        <w:tc>
          <w:tcPr>
            <w:tcW w:w="0" w:type="auto"/>
          </w:tcPr>
          <w:p w14:paraId="3AFF706F" w14:textId="77777777" w:rsidR="00B17B97" w:rsidRDefault="00000000">
            <w:pPr>
              <w:pStyle w:val="Compact"/>
              <w:jc w:val="right"/>
            </w:pPr>
            <w:r>
              <w:t>1120</w:t>
            </w:r>
          </w:p>
        </w:tc>
      </w:tr>
      <w:tr w:rsidR="00B17B97" w14:paraId="67057CB0" w14:textId="77777777">
        <w:tc>
          <w:tcPr>
            <w:tcW w:w="0" w:type="auto"/>
          </w:tcPr>
          <w:p w14:paraId="4A8A7A4C" w14:textId="77777777" w:rsidR="00B17B97" w:rsidRDefault="00000000">
            <w:pPr>
              <w:pStyle w:val="Compact"/>
            </w:pPr>
            <w:r>
              <w:rPr>
                <w:i/>
                <w:iCs/>
              </w:rPr>
              <w:t>Tsuga mertensiana</w:t>
            </w:r>
          </w:p>
        </w:tc>
        <w:tc>
          <w:tcPr>
            <w:tcW w:w="0" w:type="auto"/>
          </w:tcPr>
          <w:p w14:paraId="3D82840F" w14:textId="77777777" w:rsidR="00B17B97" w:rsidRDefault="00000000">
            <w:pPr>
              <w:pStyle w:val="Compact"/>
            </w:pPr>
            <w:r>
              <w:t>TSME</w:t>
            </w:r>
          </w:p>
        </w:tc>
        <w:tc>
          <w:tcPr>
            <w:tcW w:w="0" w:type="auto"/>
          </w:tcPr>
          <w:p w14:paraId="5311141B" w14:textId="77777777" w:rsidR="00B17B97" w:rsidRDefault="00000000">
            <w:pPr>
              <w:pStyle w:val="Compact"/>
              <w:jc w:val="right"/>
            </w:pPr>
            <w:r>
              <w:t>743</w:t>
            </w:r>
          </w:p>
        </w:tc>
        <w:tc>
          <w:tcPr>
            <w:tcW w:w="0" w:type="auto"/>
          </w:tcPr>
          <w:p w14:paraId="513D35C9" w14:textId="77777777" w:rsidR="00B17B97" w:rsidRDefault="00000000">
            <w:pPr>
              <w:pStyle w:val="Compact"/>
              <w:jc w:val="right"/>
            </w:pPr>
            <w:r>
              <w:t>754</w:t>
            </w:r>
          </w:p>
        </w:tc>
        <w:tc>
          <w:tcPr>
            <w:tcW w:w="0" w:type="auto"/>
          </w:tcPr>
          <w:p w14:paraId="34454207" w14:textId="77777777" w:rsidR="00B17B97" w:rsidRDefault="00000000">
            <w:pPr>
              <w:pStyle w:val="Compact"/>
              <w:jc w:val="right"/>
            </w:pPr>
            <w:r>
              <w:t>184</w:t>
            </w:r>
          </w:p>
        </w:tc>
        <w:tc>
          <w:tcPr>
            <w:tcW w:w="0" w:type="auto"/>
          </w:tcPr>
          <w:p w14:paraId="6002D07F" w14:textId="77777777" w:rsidR="00B17B97" w:rsidRDefault="00000000">
            <w:pPr>
              <w:pStyle w:val="Compact"/>
              <w:jc w:val="right"/>
            </w:pPr>
            <w:r>
              <w:t>246</w:t>
            </w:r>
          </w:p>
        </w:tc>
      </w:tr>
      <w:tr w:rsidR="00B17B97" w14:paraId="705044EA" w14:textId="77777777">
        <w:tc>
          <w:tcPr>
            <w:tcW w:w="0" w:type="auto"/>
          </w:tcPr>
          <w:p w14:paraId="588D62FF" w14:textId="77777777" w:rsidR="00B17B97" w:rsidRDefault="00000000">
            <w:pPr>
              <w:pStyle w:val="Compact"/>
            </w:pPr>
            <w:r>
              <w:rPr>
                <w:i/>
                <w:iCs/>
              </w:rPr>
              <w:t>Acer macrophyllum</w:t>
            </w:r>
          </w:p>
        </w:tc>
        <w:tc>
          <w:tcPr>
            <w:tcW w:w="0" w:type="auto"/>
          </w:tcPr>
          <w:p w14:paraId="431BC287" w14:textId="77777777" w:rsidR="00B17B97" w:rsidRDefault="00000000">
            <w:pPr>
              <w:pStyle w:val="Compact"/>
            </w:pPr>
            <w:r>
              <w:t>ACMA3</w:t>
            </w:r>
          </w:p>
        </w:tc>
        <w:tc>
          <w:tcPr>
            <w:tcW w:w="0" w:type="auto"/>
          </w:tcPr>
          <w:p w14:paraId="1B02927B" w14:textId="77777777" w:rsidR="00B17B97" w:rsidRDefault="00000000">
            <w:pPr>
              <w:pStyle w:val="Compact"/>
              <w:jc w:val="right"/>
            </w:pPr>
            <w:r>
              <w:t>941</w:t>
            </w:r>
          </w:p>
        </w:tc>
        <w:tc>
          <w:tcPr>
            <w:tcW w:w="0" w:type="auto"/>
          </w:tcPr>
          <w:p w14:paraId="4CBA3F91" w14:textId="77777777" w:rsidR="00B17B97" w:rsidRDefault="00000000">
            <w:pPr>
              <w:pStyle w:val="Compact"/>
              <w:jc w:val="right"/>
            </w:pPr>
            <w:r>
              <w:t>941</w:t>
            </w:r>
          </w:p>
        </w:tc>
        <w:tc>
          <w:tcPr>
            <w:tcW w:w="0" w:type="auto"/>
          </w:tcPr>
          <w:p w14:paraId="20257113" w14:textId="77777777" w:rsidR="00B17B97" w:rsidRDefault="00000000">
            <w:pPr>
              <w:pStyle w:val="Compact"/>
              <w:jc w:val="right"/>
            </w:pPr>
            <w:r>
              <w:t>237</w:t>
            </w:r>
          </w:p>
        </w:tc>
        <w:tc>
          <w:tcPr>
            <w:tcW w:w="0" w:type="auto"/>
          </w:tcPr>
          <w:p w14:paraId="576F9FBF" w14:textId="77777777" w:rsidR="00B17B97" w:rsidRDefault="00000000">
            <w:pPr>
              <w:pStyle w:val="Compact"/>
              <w:jc w:val="right"/>
            </w:pPr>
            <w:r>
              <w:t>297</w:t>
            </w:r>
          </w:p>
        </w:tc>
      </w:tr>
      <w:tr w:rsidR="00B17B97" w14:paraId="4E01E50E" w14:textId="77777777">
        <w:tc>
          <w:tcPr>
            <w:tcW w:w="0" w:type="auto"/>
          </w:tcPr>
          <w:p w14:paraId="5270BFBD" w14:textId="77777777" w:rsidR="00B17B97" w:rsidRDefault="00000000">
            <w:pPr>
              <w:pStyle w:val="Compact"/>
            </w:pPr>
            <w:r>
              <w:rPr>
                <w:i/>
                <w:iCs/>
              </w:rPr>
              <w:t>Aesculus californica</w:t>
            </w:r>
          </w:p>
        </w:tc>
        <w:tc>
          <w:tcPr>
            <w:tcW w:w="0" w:type="auto"/>
          </w:tcPr>
          <w:p w14:paraId="4A78A3E1" w14:textId="77777777" w:rsidR="00B17B97" w:rsidRDefault="00000000">
            <w:pPr>
              <w:pStyle w:val="Compact"/>
            </w:pPr>
            <w:r>
              <w:t>AECA</w:t>
            </w:r>
          </w:p>
        </w:tc>
        <w:tc>
          <w:tcPr>
            <w:tcW w:w="0" w:type="auto"/>
          </w:tcPr>
          <w:p w14:paraId="1133D000" w14:textId="77777777" w:rsidR="00B17B97" w:rsidRDefault="00000000">
            <w:pPr>
              <w:pStyle w:val="Compact"/>
              <w:jc w:val="right"/>
            </w:pPr>
            <w:r>
              <w:t>79</w:t>
            </w:r>
          </w:p>
        </w:tc>
        <w:tc>
          <w:tcPr>
            <w:tcW w:w="0" w:type="auto"/>
          </w:tcPr>
          <w:p w14:paraId="0BBF3AA3" w14:textId="77777777" w:rsidR="00B17B97" w:rsidRDefault="00000000">
            <w:pPr>
              <w:pStyle w:val="Compact"/>
              <w:jc w:val="right"/>
            </w:pPr>
            <w:r>
              <w:t>74</w:t>
            </w:r>
          </w:p>
        </w:tc>
        <w:tc>
          <w:tcPr>
            <w:tcW w:w="0" w:type="auto"/>
          </w:tcPr>
          <w:p w14:paraId="42394041" w14:textId="77777777" w:rsidR="00B17B97" w:rsidRDefault="00000000">
            <w:pPr>
              <w:pStyle w:val="Compact"/>
              <w:jc w:val="right"/>
            </w:pPr>
            <w:r>
              <w:t>25</w:t>
            </w:r>
          </w:p>
        </w:tc>
        <w:tc>
          <w:tcPr>
            <w:tcW w:w="0" w:type="auto"/>
          </w:tcPr>
          <w:p w14:paraId="2962CA91" w14:textId="77777777" w:rsidR="00B17B97" w:rsidRDefault="00000000">
            <w:pPr>
              <w:pStyle w:val="Compact"/>
              <w:jc w:val="right"/>
            </w:pPr>
            <w:r>
              <w:t>17</w:t>
            </w:r>
          </w:p>
        </w:tc>
      </w:tr>
      <w:tr w:rsidR="00B17B97" w14:paraId="6FE7BF26" w14:textId="77777777">
        <w:tc>
          <w:tcPr>
            <w:tcW w:w="0" w:type="auto"/>
          </w:tcPr>
          <w:p w14:paraId="39BD35C2" w14:textId="77777777" w:rsidR="00B17B97" w:rsidRDefault="00000000">
            <w:pPr>
              <w:pStyle w:val="Compact"/>
            </w:pPr>
            <w:r>
              <w:rPr>
                <w:i/>
                <w:iCs/>
              </w:rPr>
              <w:lastRenderedPageBreak/>
              <w:t>Alnus rubra</w:t>
            </w:r>
          </w:p>
        </w:tc>
        <w:tc>
          <w:tcPr>
            <w:tcW w:w="0" w:type="auto"/>
          </w:tcPr>
          <w:p w14:paraId="2AC42DFE" w14:textId="77777777" w:rsidR="00B17B97" w:rsidRDefault="00000000">
            <w:pPr>
              <w:pStyle w:val="Compact"/>
            </w:pPr>
            <w:r>
              <w:t>ALRU2</w:t>
            </w:r>
          </w:p>
        </w:tc>
        <w:tc>
          <w:tcPr>
            <w:tcW w:w="0" w:type="auto"/>
          </w:tcPr>
          <w:p w14:paraId="43252CEF" w14:textId="77777777" w:rsidR="00B17B97" w:rsidRDefault="00000000">
            <w:pPr>
              <w:pStyle w:val="Compact"/>
              <w:jc w:val="right"/>
            </w:pPr>
            <w:r>
              <w:t>1318</w:t>
            </w:r>
          </w:p>
        </w:tc>
        <w:tc>
          <w:tcPr>
            <w:tcW w:w="0" w:type="auto"/>
          </w:tcPr>
          <w:p w14:paraId="0439A77E" w14:textId="77777777" w:rsidR="00B17B97" w:rsidRDefault="00000000">
            <w:pPr>
              <w:pStyle w:val="Compact"/>
              <w:jc w:val="right"/>
            </w:pPr>
            <w:r>
              <w:t>1286</w:t>
            </w:r>
          </w:p>
        </w:tc>
        <w:tc>
          <w:tcPr>
            <w:tcW w:w="0" w:type="auto"/>
          </w:tcPr>
          <w:p w14:paraId="32DB3802" w14:textId="77777777" w:rsidR="00B17B97" w:rsidRDefault="00000000">
            <w:pPr>
              <w:pStyle w:val="Compact"/>
              <w:jc w:val="right"/>
            </w:pPr>
            <w:r>
              <w:t>663</w:t>
            </w:r>
          </w:p>
        </w:tc>
        <w:tc>
          <w:tcPr>
            <w:tcW w:w="0" w:type="auto"/>
          </w:tcPr>
          <w:p w14:paraId="1F007726" w14:textId="77777777" w:rsidR="00B17B97" w:rsidRDefault="00000000">
            <w:pPr>
              <w:pStyle w:val="Compact"/>
              <w:jc w:val="right"/>
            </w:pPr>
            <w:r>
              <w:t>458</w:t>
            </w:r>
          </w:p>
        </w:tc>
      </w:tr>
      <w:tr w:rsidR="00B17B97" w14:paraId="0C6D5D72" w14:textId="77777777">
        <w:tc>
          <w:tcPr>
            <w:tcW w:w="0" w:type="auto"/>
          </w:tcPr>
          <w:p w14:paraId="289D068C" w14:textId="77777777" w:rsidR="00B17B97" w:rsidRDefault="00000000">
            <w:pPr>
              <w:pStyle w:val="Compact"/>
            </w:pPr>
            <w:r>
              <w:rPr>
                <w:i/>
                <w:iCs/>
              </w:rPr>
              <w:t>Alnus rhombifolia</w:t>
            </w:r>
          </w:p>
        </w:tc>
        <w:tc>
          <w:tcPr>
            <w:tcW w:w="0" w:type="auto"/>
          </w:tcPr>
          <w:p w14:paraId="2B10F882" w14:textId="77777777" w:rsidR="00B17B97" w:rsidRDefault="00000000">
            <w:pPr>
              <w:pStyle w:val="Compact"/>
            </w:pPr>
            <w:r>
              <w:t>ALRH2</w:t>
            </w:r>
          </w:p>
        </w:tc>
        <w:tc>
          <w:tcPr>
            <w:tcW w:w="0" w:type="auto"/>
          </w:tcPr>
          <w:p w14:paraId="451A704A" w14:textId="77777777" w:rsidR="00B17B97" w:rsidRDefault="00000000">
            <w:pPr>
              <w:pStyle w:val="Compact"/>
              <w:jc w:val="right"/>
            </w:pPr>
            <w:r>
              <w:t>71</w:t>
            </w:r>
          </w:p>
        </w:tc>
        <w:tc>
          <w:tcPr>
            <w:tcW w:w="0" w:type="auto"/>
          </w:tcPr>
          <w:p w14:paraId="2252914A" w14:textId="77777777" w:rsidR="00B17B97" w:rsidRDefault="00000000">
            <w:pPr>
              <w:pStyle w:val="Compact"/>
              <w:jc w:val="right"/>
            </w:pPr>
            <w:r>
              <w:t>66</w:t>
            </w:r>
          </w:p>
        </w:tc>
        <w:tc>
          <w:tcPr>
            <w:tcW w:w="0" w:type="auto"/>
          </w:tcPr>
          <w:p w14:paraId="549C8585" w14:textId="77777777" w:rsidR="00B17B97" w:rsidRDefault="00000000">
            <w:pPr>
              <w:pStyle w:val="Compact"/>
              <w:jc w:val="right"/>
            </w:pPr>
            <w:r>
              <w:t>28</w:t>
            </w:r>
          </w:p>
        </w:tc>
        <w:tc>
          <w:tcPr>
            <w:tcW w:w="0" w:type="auto"/>
          </w:tcPr>
          <w:p w14:paraId="13BB1DA7" w14:textId="77777777" w:rsidR="00B17B97" w:rsidRDefault="00000000">
            <w:pPr>
              <w:pStyle w:val="Compact"/>
              <w:jc w:val="right"/>
            </w:pPr>
            <w:r>
              <w:t>19</w:t>
            </w:r>
          </w:p>
        </w:tc>
      </w:tr>
      <w:tr w:rsidR="00B17B97" w14:paraId="009D3274" w14:textId="77777777">
        <w:tc>
          <w:tcPr>
            <w:tcW w:w="0" w:type="auto"/>
          </w:tcPr>
          <w:p w14:paraId="5AA6A6B8" w14:textId="77777777" w:rsidR="00B17B97" w:rsidRDefault="00000000">
            <w:pPr>
              <w:pStyle w:val="Compact"/>
            </w:pPr>
            <w:r>
              <w:rPr>
                <w:i/>
                <w:iCs/>
              </w:rPr>
              <w:t>Arbutus menziesii</w:t>
            </w:r>
          </w:p>
        </w:tc>
        <w:tc>
          <w:tcPr>
            <w:tcW w:w="0" w:type="auto"/>
          </w:tcPr>
          <w:p w14:paraId="4656C58C" w14:textId="77777777" w:rsidR="00B17B97" w:rsidRDefault="00000000">
            <w:pPr>
              <w:pStyle w:val="Compact"/>
            </w:pPr>
            <w:r>
              <w:t>ARME</w:t>
            </w:r>
          </w:p>
        </w:tc>
        <w:tc>
          <w:tcPr>
            <w:tcW w:w="0" w:type="auto"/>
          </w:tcPr>
          <w:p w14:paraId="09E56A7F" w14:textId="77777777" w:rsidR="00B17B97" w:rsidRDefault="00000000">
            <w:pPr>
              <w:pStyle w:val="Compact"/>
              <w:jc w:val="right"/>
            </w:pPr>
            <w:r>
              <w:t>839</w:t>
            </w:r>
          </w:p>
        </w:tc>
        <w:tc>
          <w:tcPr>
            <w:tcW w:w="0" w:type="auto"/>
          </w:tcPr>
          <w:p w14:paraId="41334D6C" w14:textId="77777777" w:rsidR="00B17B97" w:rsidRDefault="00000000">
            <w:pPr>
              <w:pStyle w:val="Compact"/>
              <w:jc w:val="right"/>
            </w:pPr>
            <w:r>
              <w:t>803</w:t>
            </w:r>
          </w:p>
        </w:tc>
        <w:tc>
          <w:tcPr>
            <w:tcW w:w="0" w:type="auto"/>
          </w:tcPr>
          <w:p w14:paraId="682E066B" w14:textId="77777777" w:rsidR="00B17B97" w:rsidRDefault="00000000">
            <w:pPr>
              <w:pStyle w:val="Compact"/>
              <w:jc w:val="right"/>
            </w:pPr>
            <w:r>
              <w:t>314</w:t>
            </w:r>
          </w:p>
        </w:tc>
        <w:tc>
          <w:tcPr>
            <w:tcW w:w="0" w:type="auto"/>
          </w:tcPr>
          <w:p w14:paraId="48B91D13" w14:textId="77777777" w:rsidR="00B17B97" w:rsidRDefault="00000000">
            <w:pPr>
              <w:pStyle w:val="Compact"/>
              <w:jc w:val="right"/>
            </w:pPr>
            <w:r>
              <w:t>157</w:t>
            </w:r>
          </w:p>
        </w:tc>
      </w:tr>
      <w:tr w:rsidR="00B17B97" w14:paraId="1578EE92" w14:textId="77777777">
        <w:tc>
          <w:tcPr>
            <w:tcW w:w="0" w:type="auto"/>
          </w:tcPr>
          <w:p w14:paraId="29A549BC" w14:textId="77777777" w:rsidR="00B17B97" w:rsidRDefault="00000000">
            <w:pPr>
              <w:pStyle w:val="Compact"/>
            </w:pPr>
            <w:r>
              <w:rPr>
                <w:i/>
                <w:iCs/>
              </w:rPr>
              <w:t>Betula papyrifera</w:t>
            </w:r>
          </w:p>
        </w:tc>
        <w:tc>
          <w:tcPr>
            <w:tcW w:w="0" w:type="auto"/>
          </w:tcPr>
          <w:p w14:paraId="450A709D" w14:textId="77777777" w:rsidR="00B17B97" w:rsidRDefault="00000000">
            <w:pPr>
              <w:pStyle w:val="Compact"/>
            </w:pPr>
            <w:r>
              <w:t>BEPA</w:t>
            </w:r>
          </w:p>
        </w:tc>
        <w:tc>
          <w:tcPr>
            <w:tcW w:w="0" w:type="auto"/>
          </w:tcPr>
          <w:p w14:paraId="3C8F08AC" w14:textId="77777777" w:rsidR="00B17B97" w:rsidRDefault="00000000">
            <w:pPr>
              <w:pStyle w:val="Compact"/>
              <w:jc w:val="right"/>
            </w:pPr>
            <w:r>
              <w:t>80</w:t>
            </w:r>
          </w:p>
        </w:tc>
        <w:tc>
          <w:tcPr>
            <w:tcW w:w="0" w:type="auto"/>
          </w:tcPr>
          <w:p w14:paraId="564C712B" w14:textId="77777777" w:rsidR="00B17B97" w:rsidRDefault="00000000">
            <w:pPr>
              <w:pStyle w:val="Compact"/>
              <w:jc w:val="right"/>
            </w:pPr>
            <w:r>
              <w:t>70</w:t>
            </w:r>
          </w:p>
        </w:tc>
        <w:tc>
          <w:tcPr>
            <w:tcW w:w="0" w:type="auto"/>
          </w:tcPr>
          <w:p w14:paraId="4D9E71C9" w14:textId="77777777" w:rsidR="00B17B97" w:rsidRDefault="00000000">
            <w:pPr>
              <w:pStyle w:val="Compact"/>
              <w:jc w:val="right"/>
            </w:pPr>
            <w:r>
              <w:t>45</w:t>
            </w:r>
          </w:p>
        </w:tc>
        <w:tc>
          <w:tcPr>
            <w:tcW w:w="0" w:type="auto"/>
          </w:tcPr>
          <w:p w14:paraId="52800CD3" w14:textId="77777777" w:rsidR="00B17B97" w:rsidRDefault="00000000">
            <w:pPr>
              <w:pStyle w:val="Compact"/>
              <w:jc w:val="right"/>
            </w:pPr>
            <w:r>
              <w:t>16</w:t>
            </w:r>
          </w:p>
        </w:tc>
      </w:tr>
      <w:tr w:rsidR="00B17B97" w14:paraId="5CBB8EFB" w14:textId="77777777">
        <w:tc>
          <w:tcPr>
            <w:tcW w:w="0" w:type="auto"/>
          </w:tcPr>
          <w:p w14:paraId="5B650A70" w14:textId="77777777" w:rsidR="00B17B97" w:rsidRDefault="00000000">
            <w:pPr>
              <w:pStyle w:val="Compact"/>
            </w:pPr>
            <w:r>
              <w:rPr>
                <w:i/>
                <w:iCs/>
              </w:rPr>
              <w:t>Chrysolepis chrysophylla</w:t>
            </w:r>
          </w:p>
        </w:tc>
        <w:tc>
          <w:tcPr>
            <w:tcW w:w="0" w:type="auto"/>
          </w:tcPr>
          <w:p w14:paraId="4E4E5BC1" w14:textId="77777777" w:rsidR="00B17B97" w:rsidRDefault="00000000">
            <w:pPr>
              <w:pStyle w:val="Compact"/>
            </w:pPr>
            <w:r>
              <w:t>CHCHC4</w:t>
            </w:r>
          </w:p>
        </w:tc>
        <w:tc>
          <w:tcPr>
            <w:tcW w:w="0" w:type="auto"/>
          </w:tcPr>
          <w:p w14:paraId="2F22D8A0" w14:textId="77777777" w:rsidR="00B17B97" w:rsidRDefault="00000000">
            <w:pPr>
              <w:pStyle w:val="Compact"/>
              <w:jc w:val="right"/>
            </w:pPr>
            <w:r>
              <w:t>345</w:t>
            </w:r>
          </w:p>
        </w:tc>
        <w:tc>
          <w:tcPr>
            <w:tcW w:w="0" w:type="auto"/>
          </w:tcPr>
          <w:p w14:paraId="66DD3FF9" w14:textId="77777777" w:rsidR="00B17B97" w:rsidRDefault="00000000">
            <w:pPr>
              <w:pStyle w:val="Compact"/>
              <w:jc w:val="right"/>
            </w:pPr>
            <w:r>
              <w:t>328</w:t>
            </w:r>
          </w:p>
        </w:tc>
        <w:tc>
          <w:tcPr>
            <w:tcW w:w="0" w:type="auto"/>
          </w:tcPr>
          <w:p w14:paraId="50EC2918" w14:textId="77777777" w:rsidR="00B17B97" w:rsidRDefault="00000000">
            <w:pPr>
              <w:pStyle w:val="Compact"/>
              <w:jc w:val="right"/>
            </w:pPr>
            <w:r>
              <w:t>120</w:t>
            </w:r>
          </w:p>
        </w:tc>
        <w:tc>
          <w:tcPr>
            <w:tcW w:w="0" w:type="auto"/>
          </w:tcPr>
          <w:p w14:paraId="0EF15E4E" w14:textId="77777777" w:rsidR="00B17B97" w:rsidRDefault="00000000">
            <w:pPr>
              <w:pStyle w:val="Compact"/>
              <w:jc w:val="right"/>
            </w:pPr>
            <w:r>
              <w:t>108</w:t>
            </w:r>
          </w:p>
        </w:tc>
      </w:tr>
      <w:tr w:rsidR="00B17B97" w14:paraId="48134750" w14:textId="77777777">
        <w:tc>
          <w:tcPr>
            <w:tcW w:w="0" w:type="auto"/>
          </w:tcPr>
          <w:p w14:paraId="22691950" w14:textId="77777777" w:rsidR="00B17B97" w:rsidRDefault="00000000">
            <w:pPr>
              <w:pStyle w:val="Compact"/>
            </w:pPr>
            <w:r>
              <w:rPr>
                <w:i/>
                <w:iCs/>
              </w:rPr>
              <w:t>Cornus nuttallii</w:t>
            </w:r>
          </w:p>
        </w:tc>
        <w:tc>
          <w:tcPr>
            <w:tcW w:w="0" w:type="auto"/>
          </w:tcPr>
          <w:p w14:paraId="34FCDBA5" w14:textId="77777777" w:rsidR="00B17B97" w:rsidRDefault="00000000">
            <w:pPr>
              <w:pStyle w:val="Compact"/>
            </w:pPr>
            <w:r>
              <w:t>CONU4</w:t>
            </w:r>
          </w:p>
        </w:tc>
        <w:tc>
          <w:tcPr>
            <w:tcW w:w="0" w:type="auto"/>
          </w:tcPr>
          <w:p w14:paraId="63830AA7" w14:textId="77777777" w:rsidR="00B17B97" w:rsidRDefault="00000000">
            <w:pPr>
              <w:pStyle w:val="Compact"/>
              <w:jc w:val="right"/>
            </w:pPr>
            <w:r>
              <w:t>95</w:t>
            </w:r>
          </w:p>
        </w:tc>
        <w:tc>
          <w:tcPr>
            <w:tcW w:w="0" w:type="auto"/>
          </w:tcPr>
          <w:p w14:paraId="353C8DF9" w14:textId="77777777" w:rsidR="00B17B97" w:rsidRDefault="00000000">
            <w:pPr>
              <w:pStyle w:val="Compact"/>
              <w:jc w:val="right"/>
            </w:pPr>
            <w:r>
              <w:t>84</w:t>
            </w:r>
          </w:p>
        </w:tc>
        <w:tc>
          <w:tcPr>
            <w:tcW w:w="0" w:type="auto"/>
          </w:tcPr>
          <w:p w14:paraId="6F1F531C" w14:textId="77777777" w:rsidR="00B17B97" w:rsidRDefault="00000000">
            <w:pPr>
              <w:pStyle w:val="Compact"/>
              <w:jc w:val="right"/>
            </w:pPr>
            <w:r>
              <w:t>30</w:t>
            </w:r>
          </w:p>
        </w:tc>
        <w:tc>
          <w:tcPr>
            <w:tcW w:w="0" w:type="auto"/>
          </w:tcPr>
          <w:p w14:paraId="1FC44838" w14:textId="77777777" w:rsidR="00B17B97" w:rsidRDefault="00000000">
            <w:pPr>
              <w:pStyle w:val="Compact"/>
              <w:jc w:val="right"/>
            </w:pPr>
            <w:r>
              <w:t>26</w:t>
            </w:r>
          </w:p>
        </w:tc>
      </w:tr>
      <w:tr w:rsidR="00B17B97" w14:paraId="1155C3F2" w14:textId="77777777">
        <w:tc>
          <w:tcPr>
            <w:tcW w:w="0" w:type="auto"/>
          </w:tcPr>
          <w:p w14:paraId="26A3A008" w14:textId="77777777" w:rsidR="00B17B97" w:rsidRDefault="00000000">
            <w:pPr>
              <w:pStyle w:val="Compact"/>
            </w:pPr>
            <w:r>
              <w:rPr>
                <w:i/>
                <w:iCs/>
              </w:rPr>
              <w:t>Fraxinus latifolia</w:t>
            </w:r>
          </w:p>
        </w:tc>
        <w:tc>
          <w:tcPr>
            <w:tcW w:w="0" w:type="auto"/>
          </w:tcPr>
          <w:p w14:paraId="6E3F0FD2" w14:textId="77777777" w:rsidR="00B17B97" w:rsidRDefault="00000000">
            <w:pPr>
              <w:pStyle w:val="Compact"/>
            </w:pPr>
            <w:r>
              <w:t>FRLA</w:t>
            </w:r>
          </w:p>
        </w:tc>
        <w:tc>
          <w:tcPr>
            <w:tcW w:w="0" w:type="auto"/>
          </w:tcPr>
          <w:p w14:paraId="044EDEFB" w14:textId="77777777" w:rsidR="00B17B97" w:rsidRDefault="00000000">
            <w:pPr>
              <w:pStyle w:val="Compact"/>
              <w:jc w:val="right"/>
            </w:pPr>
            <w:r>
              <w:t>57</w:t>
            </w:r>
          </w:p>
        </w:tc>
        <w:tc>
          <w:tcPr>
            <w:tcW w:w="0" w:type="auto"/>
          </w:tcPr>
          <w:p w14:paraId="60CD080B" w14:textId="77777777" w:rsidR="00B17B97" w:rsidRDefault="00000000">
            <w:pPr>
              <w:pStyle w:val="Compact"/>
              <w:jc w:val="right"/>
            </w:pPr>
            <w:r>
              <w:t>65</w:t>
            </w:r>
          </w:p>
        </w:tc>
        <w:tc>
          <w:tcPr>
            <w:tcW w:w="0" w:type="auto"/>
          </w:tcPr>
          <w:p w14:paraId="34BA6510" w14:textId="77777777" w:rsidR="00B17B97" w:rsidRDefault="00000000">
            <w:pPr>
              <w:pStyle w:val="Compact"/>
              <w:jc w:val="right"/>
            </w:pPr>
            <w:r>
              <w:t>13</w:t>
            </w:r>
          </w:p>
        </w:tc>
        <w:tc>
          <w:tcPr>
            <w:tcW w:w="0" w:type="auto"/>
          </w:tcPr>
          <w:p w14:paraId="6DC3F332" w14:textId="77777777" w:rsidR="00B17B97" w:rsidRDefault="00000000">
            <w:pPr>
              <w:pStyle w:val="Compact"/>
              <w:jc w:val="right"/>
            </w:pPr>
            <w:r>
              <w:t>29</w:t>
            </w:r>
          </w:p>
        </w:tc>
      </w:tr>
      <w:tr w:rsidR="00B17B97" w14:paraId="68BA6A72" w14:textId="77777777">
        <w:tc>
          <w:tcPr>
            <w:tcW w:w="0" w:type="auto"/>
          </w:tcPr>
          <w:p w14:paraId="224ADB48" w14:textId="77777777" w:rsidR="00B17B97" w:rsidRDefault="00000000">
            <w:pPr>
              <w:pStyle w:val="Compact"/>
            </w:pPr>
            <w:r>
              <w:rPr>
                <w:i/>
                <w:iCs/>
              </w:rPr>
              <w:t>Notholithocarpus densiflorus</w:t>
            </w:r>
          </w:p>
        </w:tc>
        <w:tc>
          <w:tcPr>
            <w:tcW w:w="0" w:type="auto"/>
          </w:tcPr>
          <w:p w14:paraId="2CCB0DC2" w14:textId="77777777" w:rsidR="00B17B97" w:rsidRDefault="00000000">
            <w:pPr>
              <w:pStyle w:val="Compact"/>
            </w:pPr>
            <w:r>
              <w:t>NODE3</w:t>
            </w:r>
          </w:p>
        </w:tc>
        <w:tc>
          <w:tcPr>
            <w:tcW w:w="0" w:type="auto"/>
          </w:tcPr>
          <w:p w14:paraId="04DB9296" w14:textId="77777777" w:rsidR="00B17B97" w:rsidRDefault="00000000">
            <w:pPr>
              <w:pStyle w:val="Compact"/>
              <w:jc w:val="right"/>
            </w:pPr>
            <w:r>
              <w:t>650</w:t>
            </w:r>
          </w:p>
        </w:tc>
        <w:tc>
          <w:tcPr>
            <w:tcW w:w="0" w:type="auto"/>
          </w:tcPr>
          <w:p w14:paraId="7693466D" w14:textId="77777777" w:rsidR="00B17B97" w:rsidRDefault="00000000">
            <w:pPr>
              <w:pStyle w:val="Compact"/>
              <w:jc w:val="right"/>
            </w:pPr>
            <w:r>
              <w:t>643</w:t>
            </w:r>
          </w:p>
        </w:tc>
        <w:tc>
          <w:tcPr>
            <w:tcW w:w="0" w:type="auto"/>
          </w:tcPr>
          <w:p w14:paraId="0B01BDCF" w14:textId="77777777" w:rsidR="00B17B97" w:rsidRDefault="00000000">
            <w:pPr>
              <w:pStyle w:val="Compact"/>
              <w:jc w:val="right"/>
            </w:pPr>
            <w:r>
              <w:t>279</w:t>
            </w:r>
          </w:p>
        </w:tc>
        <w:tc>
          <w:tcPr>
            <w:tcW w:w="0" w:type="auto"/>
          </w:tcPr>
          <w:p w14:paraId="5CDB6B90" w14:textId="77777777" w:rsidR="00B17B97" w:rsidRDefault="00000000">
            <w:pPr>
              <w:pStyle w:val="Compact"/>
              <w:jc w:val="right"/>
            </w:pPr>
            <w:r>
              <w:t>258</w:t>
            </w:r>
          </w:p>
        </w:tc>
      </w:tr>
      <w:tr w:rsidR="00B17B97" w14:paraId="6678A789" w14:textId="77777777">
        <w:tc>
          <w:tcPr>
            <w:tcW w:w="0" w:type="auto"/>
          </w:tcPr>
          <w:p w14:paraId="52929046" w14:textId="77777777" w:rsidR="00B17B97" w:rsidRDefault="00000000">
            <w:pPr>
              <w:pStyle w:val="Compact"/>
            </w:pPr>
            <w:r>
              <w:rPr>
                <w:i/>
                <w:iCs/>
              </w:rPr>
              <w:t>Populus tremuloides</w:t>
            </w:r>
          </w:p>
        </w:tc>
        <w:tc>
          <w:tcPr>
            <w:tcW w:w="0" w:type="auto"/>
          </w:tcPr>
          <w:p w14:paraId="5BB5A6BE" w14:textId="77777777" w:rsidR="00B17B97" w:rsidRDefault="00000000">
            <w:pPr>
              <w:pStyle w:val="Compact"/>
            </w:pPr>
            <w:r>
              <w:t>POTR5</w:t>
            </w:r>
          </w:p>
        </w:tc>
        <w:tc>
          <w:tcPr>
            <w:tcW w:w="0" w:type="auto"/>
          </w:tcPr>
          <w:p w14:paraId="62CAB4A4" w14:textId="77777777" w:rsidR="00B17B97" w:rsidRDefault="00000000">
            <w:pPr>
              <w:pStyle w:val="Compact"/>
              <w:jc w:val="right"/>
            </w:pPr>
            <w:r>
              <w:t>119</w:t>
            </w:r>
          </w:p>
        </w:tc>
        <w:tc>
          <w:tcPr>
            <w:tcW w:w="0" w:type="auto"/>
          </w:tcPr>
          <w:p w14:paraId="1580EDD1" w14:textId="77777777" w:rsidR="00B17B97" w:rsidRDefault="00000000">
            <w:pPr>
              <w:pStyle w:val="Compact"/>
              <w:jc w:val="right"/>
            </w:pPr>
            <w:r>
              <w:t>106</w:t>
            </w:r>
          </w:p>
        </w:tc>
        <w:tc>
          <w:tcPr>
            <w:tcW w:w="0" w:type="auto"/>
          </w:tcPr>
          <w:p w14:paraId="0E303688" w14:textId="77777777" w:rsidR="00B17B97" w:rsidRDefault="00000000">
            <w:pPr>
              <w:pStyle w:val="Compact"/>
              <w:jc w:val="right"/>
            </w:pPr>
            <w:r>
              <w:t>60</w:t>
            </w:r>
          </w:p>
        </w:tc>
        <w:tc>
          <w:tcPr>
            <w:tcW w:w="0" w:type="auto"/>
          </w:tcPr>
          <w:p w14:paraId="6AA8BD72" w14:textId="77777777" w:rsidR="00B17B97" w:rsidRDefault="00000000">
            <w:pPr>
              <w:pStyle w:val="Compact"/>
              <w:jc w:val="right"/>
            </w:pPr>
            <w:r>
              <w:t>23</w:t>
            </w:r>
          </w:p>
        </w:tc>
      </w:tr>
      <w:tr w:rsidR="00B17B97" w14:paraId="52CE8620" w14:textId="77777777">
        <w:tc>
          <w:tcPr>
            <w:tcW w:w="0" w:type="auto"/>
          </w:tcPr>
          <w:p w14:paraId="3DC02CE7" w14:textId="77777777" w:rsidR="00B17B97" w:rsidRDefault="00000000">
            <w:pPr>
              <w:pStyle w:val="Compact"/>
            </w:pPr>
            <w:r>
              <w:rPr>
                <w:i/>
                <w:iCs/>
              </w:rPr>
              <w:t>Populus balsamifera</w:t>
            </w:r>
          </w:p>
        </w:tc>
        <w:tc>
          <w:tcPr>
            <w:tcW w:w="0" w:type="auto"/>
          </w:tcPr>
          <w:p w14:paraId="1087769C" w14:textId="77777777" w:rsidR="00B17B97" w:rsidRDefault="00000000">
            <w:pPr>
              <w:pStyle w:val="Compact"/>
            </w:pPr>
            <w:r>
              <w:t>POBAT</w:t>
            </w:r>
          </w:p>
        </w:tc>
        <w:tc>
          <w:tcPr>
            <w:tcW w:w="0" w:type="auto"/>
          </w:tcPr>
          <w:p w14:paraId="37DDE63C" w14:textId="77777777" w:rsidR="00B17B97" w:rsidRDefault="00000000">
            <w:pPr>
              <w:pStyle w:val="Compact"/>
              <w:jc w:val="right"/>
            </w:pPr>
            <w:r>
              <w:t>168</w:t>
            </w:r>
          </w:p>
        </w:tc>
        <w:tc>
          <w:tcPr>
            <w:tcW w:w="0" w:type="auto"/>
          </w:tcPr>
          <w:p w14:paraId="56D6620A" w14:textId="77777777" w:rsidR="00B17B97" w:rsidRDefault="00000000">
            <w:pPr>
              <w:pStyle w:val="Compact"/>
              <w:jc w:val="right"/>
            </w:pPr>
            <w:r>
              <w:t>167</w:t>
            </w:r>
          </w:p>
        </w:tc>
        <w:tc>
          <w:tcPr>
            <w:tcW w:w="0" w:type="auto"/>
          </w:tcPr>
          <w:p w14:paraId="797BF617" w14:textId="77777777" w:rsidR="00B17B97" w:rsidRDefault="00000000">
            <w:pPr>
              <w:pStyle w:val="Compact"/>
              <w:jc w:val="right"/>
            </w:pPr>
            <w:r>
              <w:t>30</w:t>
            </w:r>
          </w:p>
        </w:tc>
        <w:tc>
          <w:tcPr>
            <w:tcW w:w="0" w:type="auto"/>
          </w:tcPr>
          <w:p w14:paraId="239CD61B" w14:textId="77777777" w:rsidR="00B17B97" w:rsidRDefault="00000000">
            <w:pPr>
              <w:pStyle w:val="Compact"/>
              <w:jc w:val="right"/>
            </w:pPr>
            <w:r>
              <w:t>42</w:t>
            </w:r>
          </w:p>
        </w:tc>
      </w:tr>
      <w:tr w:rsidR="00B17B97" w14:paraId="3A8A3137" w14:textId="77777777">
        <w:tc>
          <w:tcPr>
            <w:tcW w:w="0" w:type="auto"/>
          </w:tcPr>
          <w:p w14:paraId="57FC5BEE" w14:textId="77777777" w:rsidR="00B17B97" w:rsidRDefault="00000000">
            <w:pPr>
              <w:pStyle w:val="Compact"/>
            </w:pPr>
            <w:r>
              <w:rPr>
                <w:i/>
                <w:iCs/>
              </w:rPr>
              <w:t>Quercus agrifolia</w:t>
            </w:r>
          </w:p>
        </w:tc>
        <w:tc>
          <w:tcPr>
            <w:tcW w:w="0" w:type="auto"/>
          </w:tcPr>
          <w:p w14:paraId="075F9F4B" w14:textId="77777777" w:rsidR="00B17B97" w:rsidRDefault="00000000">
            <w:pPr>
              <w:pStyle w:val="Compact"/>
            </w:pPr>
            <w:r>
              <w:t>QUAG</w:t>
            </w:r>
          </w:p>
        </w:tc>
        <w:tc>
          <w:tcPr>
            <w:tcW w:w="0" w:type="auto"/>
          </w:tcPr>
          <w:p w14:paraId="7A6EADF3" w14:textId="77777777" w:rsidR="00B17B97" w:rsidRDefault="00000000">
            <w:pPr>
              <w:pStyle w:val="Compact"/>
              <w:jc w:val="right"/>
            </w:pPr>
            <w:r>
              <w:t>199</w:t>
            </w:r>
          </w:p>
        </w:tc>
        <w:tc>
          <w:tcPr>
            <w:tcW w:w="0" w:type="auto"/>
          </w:tcPr>
          <w:p w14:paraId="03143BD7" w14:textId="77777777" w:rsidR="00B17B97" w:rsidRDefault="00000000">
            <w:pPr>
              <w:pStyle w:val="Compact"/>
              <w:jc w:val="right"/>
            </w:pPr>
            <w:r>
              <w:t>194</w:t>
            </w:r>
          </w:p>
        </w:tc>
        <w:tc>
          <w:tcPr>
            <w:tcW w:w="0" w:type="auto"/>
          </w:tcPr>
          <w:p w14:paraId="3A48649F" w14:textId="77777777" w:rsidR="00B17B97" w:rsidRDefault="00000000">
            <w:pPr>
              <w:pStyle w:val="Compact"/>
              <w:jc w:val="right"/>
            </w:pPr>
            <w:r>
              <w:t>65</w:t>
            </w:r>
          </w:p>
        </w:tc>
        <w:tc>
          <w:tcPr>
            <w:tcW w:w="0" w:type="auto"/>
          </w:tcPr>
          <w:p w14:paraId="0649067A" w14:textId="77777777" w:rsidR="00B17B97" w:rsidRDefault="00000000">
            <w:pPr>
              <w:pStyle w:val="Compact"/>
              <w:jc w:val="right"/>
            </w:pPr>
            <w:r>
              <w:t>33</w:t>
            </w:r>
          </w:p>
        </w:tc>
      </w:tr>
      <w:tr w:rsidR="00B17B97" w14:paraId="633B6E87" w14:textId="77777777">
        <w:tc>
          <w:tcPr>
            <w:tcW w:w="0" w:type="auto"/>
          </w:tcPr>
          <w:p w14:paraId="628EDBFA" w14:textId="77777777" w:rsidR="00B17B97" w:rsidRDefault="00000000">
            <w:pPr>
              <w:pStyle w:val="Compact"/>
            </w:pPr>
            <w:r>
              <w:rPr>
                <w:i/>
                <w:iCs/>
              </w:rPr>
              <w:t>Quercus chrysolepis</w:t>
            </w:r>
          </w:p>
        </w:tc>
        <w:tc>
          <w:tcPr>
            <w:tcW w:w="0" w:type="auto"/>
          </w:tcPr>
          <w:p w14:paraId="1D99ED39" w14:textId="77777777" w:rsidR="00B17B97" w:rsidRDefault="00000000">
            <w:pPr>
              <w:pStyle w:val="Compact"/>
            </w:pPr>
            <w:r>
              <w:t>QUCH2</w:t>
            </w:r>
          </w:p>
        </w:tc>
        <w:tc>
          <w:tcPr>
            <w:tcW w:w="0" w:type="auto"/>
          </w:tcPr>
          <w:p w14:paraId="352E70A9" w14:textId="77777777" w:rsidR="00B17B97" w:rsidRDefault="00000000">
            <w:pPr>
              <w:pStyle w:val="Compact"/>
              <w:jc w:val="right"/>
            </w:pPr>
            <w:r>
              <w:t>851</w:t>
            </w:r>
          </w:p>
        </w:tc>
        <w:tc>
          <w:tcPr>
            <w:tcW w:w="0" w:type="auto"/>
          </w:tcPr>
          <w:p w14:paraId="51A4CBC6" w14:textId="77777777" w:rsidR="00B17B97" w:rsidRDefault="00000000">
            <w:pPr>
              <w:pStyle w:val="Compact"/>
              <w:jc w:val="right"/>
            </w:pPr>
            <w:r>
              <w:t>821</w:t>
            </w:r>
          </w:p>
        </w:tc>
        <w:tc>
          <w:tcPr>
            <w:tcW w:w="0" w:type="auto"/>
          </w:tcPr>
          <w:p w14:paraId="3A2A569A" w14:textId="77777777" w:rsidR="00B17B97" w:rsidRDefault="00000000">
            <w:pPr>
              <w:pStyle w:val="Compact"/>
              <w:jc w:val="right"/>
            </w:pPr>
            <w:r>
              <w:t>228</w:t>
            </w:r>
          </w:p>
        </w:tc>
        <w:tc>
          <w:tcPr>
            <w:tcW w:w="0" w:type="auto"/>
          </w:tcPr>
          <w:p w14:paraId="05492C76" w14:textId="77777777" w:rsidR="00B17B97" w:rsidRDefault="00000000">
            <w:pPr>
              <w:pStyle w:val="Compact"/>
              <w:jc w:val="right"/>
            </w:pPr>
            <w:r>
              <w:t>283</w:t>
            </w:r>
          </w:p>
        </w:tc>
      </w:tr>
      <w:tr w:rsidR="00B17B97" w14:paraId="6FC6D162" w14:textId="77777777">
        <w:tc>
          <w:tcPr>
            <w:tcW w:w="0" w:type="auto"/>
          </w:tcPr>
          <w:p w14:paraId="7A0C0BB4" w14:textId="77777777" w:rsidR="00B17B97" w:rsidRDefault="00000000">
            <w:pPr>
              <w:pStyle w:val="Compact"/>
            </w:pPr>
            <w:r>
              <w:rPr>
                <w:i/>
                <w:iCs/>
              </w:rPr>
              <w:t>Quercus douglasii</w:t>
            </w:r>
          </w:p>
        </w:tc>
        <w:tc>
          <w:tcPr>
            <w:tcW w:w="0" w:type="auto"/>
          </w:tcPr>
          <w:p w14:paraId="3B29F05A" w14:textId="77777777" w:rsidR="00B17B97" w:rsidRDefault="00000000">
            <w:pPr>
              <w:pStyle w:val="Compact"/>
            </w:pPr>
            <w:r>
              <w:t>QUDO</w:t>
            </w:r>
          </w:p>
        </w:tc>
        <w:tc>
          <w:tcPr>
            <w:tcW w:w="0" w:type="auto"/>
          </w:tcPr>
          <w:p w14:paraId="52F67F31" w14:textId="77777777" w:rsidR="00B17B97" w:rsidRDefault="00000000">
            <w:pPr>
              <w:pStyle w:val="Compact"/>
              <w:jc w:val="right"/>
            </w:pPr>
            <w:r>
              <w:t>340</w:t>
            </w:r>
          </w:p>
        </w:tc>
        <w:tc>
          <w:tcPr>
            <w:tcW w:w="0" w:type="auto"/>
          </w:tcPr>
          <w:p w14:paraId="557A541D" w14:textId="77777777" w:rsidR="00B17B97" w:rsidRDefault="00000000">
            <w:pPr>
              <w:pStyle w:val="Compact"/>
              <w:jc w:val="right"/>
            </w:pPr>
            <w:r>
              <w:t>335</w:t>
            </w:r>
          </w:p>
        </w:tc>
        <w:tc>
          <w:tcPr>
            <w:tcW w:w="0" w:type="auto"/>
          </w:tcPr>
          <w:p w14:paraId="50F9CA28" w14:textId="77777777" w:rsidR="00B17B97" w:rsidRDefault="00000000">
            <w:pPr>
              <w:pStyle w:val="Compact"/>
              <w:jc w:val="right"/>
            </w:pPr>
            <w:r>
              <w:t>68</w:t>
            </w:r>
          </w:p>
        </w:tc>
        <w:tc>
          <w:tcPr>
            <w:tcW w:w="0" w:type="auto"/>
          </w:tcPr>
          <w:p w14:paraId="19CD3068" w14:textId="77777777" w:rsidR="00B17B97" w:rsidRDefault="00000000">
            <w:pPr>
              <w:pStyle w:val="Compact"/>
              <w:jc w:val="right"/>
            </w:pPr>
            <w:r>
              <w:t>60</w:t>
            </w:r>
          </w:p>
        </w:tc>
      </w:tr>
      <w:tr w:rsidR="00B17B97" w14:paraId="75203F0E" w14:textId="77777777">
        <w:tc>
          <w:tcPr>
            <w:tcW w:w="0" w:type="auto"/>
          </w:tcPr>
          <w:p w14:paraId="395B8102" w14:textId="77777777" w:rsidR="00B17B97" w:rsidRDefault="00000000">
            <w:pPr>
              <w:pStyle w:val="Compact"/>
            </w:pPr>
            <w:r>
              <w:rPr>
                <w:i/>
                <w:iCs/>
              </w:rPr>
              <w:t>Quercus garryana</w:t>
            </w:r>
          </w:p>
        </w:tc>
        <w:tc>
          <w:tcPr>
            <w:tcW w:w="0" w:type="auto"/>
          </w:tcPr>
          <w:p w14:paraId="0670EC7E" w14:textId="77777777" w:rsidR="00B17B97" w:rsidRDefault="00000000">
            <w:pPr>
              <w:pStyle w:val="Compact"/>
            </w:pPr>
            <w:r>
              <w:t>QUGA4</w:t>
            </w:r>
          </w:p>
        </w:tc>
        <w:tc>
          <w:tcPr>
            <w:tcW w:w="0" w:type="auto"/>
          </w:tcPr>
          <w:p w14:paraId="352D4B2E" w14:textId="77777777" w:rsidR="00B17B97" w:rsidRDefault="00000000">
            <w:pPr>
              <w:pStyle w:val="Compact"/>
              <w:jc w:val="right"/>
            </w:pPr>
            <w:r>
              <w:t>334</w:t>
            </w:r>
          </w:p>
        </w:tc>
        <w:tc>
          <w:tcPr>
            <w:tcW w:w="0" w:type="auto"/>
          </w:tcPr>
          <w:p w14:paraId="25AA0066" w14:textId="77777777" w:rsidR="00B17B97" w:rsidRDefault="00000000">
            <w:pPr>
              <w:pStyle w:val="Compact"/>
              <w:jc w:val="right"/>
            </w:pPr>
            <w:r>
              <w:t>332</w:t>
            </w:r>
          </w:p>
        </w:tc>
        <w:tc>
          <w:tcPr>
            <w:tcW w:w="0" w:type="auto"/>
          </w:tcPr>
          <w:p w14:paraId="05DE16FC" w14:textId="77777777" w:rsidR="00B17B97" w:rsidRDefault="00000000">
            <w:pPr>
              <w:pStyle w:val="Compact"/>
              <w:jc w:val="right"/>
            </w:pPr>
            <w:r>
              <w:t>89</w:t>
            </w:r>
          </w:p>
        </w:tc>
        <w:tc>
          <w:tcPr>
            <w:tcW w:w="0" w:type="auto"/>
          </w:tcPr>
          <w:p w14:paraId="3424716D" w14:textId="77777777" w:rsidR="00B17B97" w:rsidRDefault="00000000">
            <w:pPr>
              <w:pStyle w:val="Compact"/>
              <w:jc w:val="right"/>
            </w:pPr>
            <w:r>
              <w:t>107</w:t>
            </w:r>
          </w:p>
        </w:tc>
      </w:tr>
      <w:tr w:rsidR="00B17B97" w14:paraId="25B3C162" w14:textId="77777777">
        <w:tc>
          <w:tcPr>
            <w:tcW w:w="0" w:type="auto"/>
          </w:tcPr>
          <w:p w14:paraId="712001D5" w14:textId="77777777" w:rsidR="00B17B97" w:rsidRDefault="00000000">
            <w:pPr>
              <w:pStyle w:val="Compact"/>
            </w:pPr>
            <w:r>
              <w:rPr>
                <w:i/>
                <w:iCs/>
              </w:rPr>
              <w:t>Quercus kelloggii</w:t>
            </w:r>
          </w:p>
        </w:tc>
        <w:tc>
          <w:tcPr>
            <w:tcW w:w="0" w:type="auto"/>
          </w:tcPr>
          <w:p w14:paraId="73F32B0E" w14:textId="77777777" w:rsidR="00B17B97" w:rsidRDefault="00000000">
            <w:pPr>
              <w:pStyle w:val="Compact"/>
            </w:pPr>
            <w:r>
              <w:t>QUKE</w:t>
            </w:r>
          </w:p>
        </w:tc>
        <w:tc>
          <w:tcPr>
            <w:tcW w:w="0" w:type="auto"/>
          </w:tcPr>
          <w:p w14:paraId="52C7C0D4" w14:textId="77777777" w:rsidR="00B17B97" w:rsidRDefault="00000000">
            <w:pPr>
              <w:pStyle w:val="Compact"/>
              <w:jc w:val="right"/>
            </w:pPr>
            <w:r>
              <w:t>896</w:t>
            </w:r>
          </w:p>
        </w:tc>
        <w:tc>
          <w:tcPr>
            <w:tcW w:w="0" w:type="auto"/>
          </w:tcPr>
          <w:p w14:paraId="543D71E3" w14:textId="77777777" w:rsidR="00B17B97" w:rsidRDefault="00000000">
            <w:pPr>
              <w:pStyle w:val="Compact"/>
              <w:jc w:val="right"/>
            </w:pPr>
            <w:r>
              <w:t>847</w:t>
            </w:r>
          </w:p>
        </w:tc>
        <w:tc>
          <w:tcPr>
            <w:tcW w:w="0" w:type="auto"/>
          </w:tcPr>
          <w:p w14:paraId="5446E861" w14:textId="77777777" w:rsidR="00B17B97" w:rsidRDefault="00000000">
            <w:pPr>
              <w:pStyle w:val="Compact"/>
              <w:jc w:val="right"/>
            </w:pPr>
            <w:r>
              <w:t>327</w:t>
            </w:r>
          </w:p>
        </w:tc>
        <w:tc>
          <w:tcPr>
            <w:tcW w:w="0" w:type="auto"/>
          </w:tcPr>
          <w:p w14:paraId="3F4DC60D" w14:textId="77777777" w:rsidR="00B17B97" w:rsidRDefault="00000000">
            <w:pPr>
              <w:pStyle w:val="Compact"/>
              <w:jc w:val="right"/>
            </w:pPr>
            <w:r>
              <w:t>171</w:t>
            </w:r>
          </w:p>
        </w:tc>
      </w:tr>
      <w:tr w:rsidR="00B17B97" w14:paraId="6ED36338" w14:textId="77777777">
        <w:tc>
          <w:tcPr>
            <w:tcW w:w="0" w:type="auto"/>
          </w:tcPr>
          <w:p w14:paraId="7C0E8C36" w14:textId="77777777" w:rsidR="00B17B97" w:rsidRDefault="00000000">
            <w:pPr>
              <w:pStyle w:val="Compact"/>
            </w:pPr>
            <w:r>
              <w:rPr>
                <w:i/>
                <w:iCs/>
              </w:rPr>
              <w:t>Quercus lobata</w:t>
            </w:r>
          </w:p>
        </w:tc>
        <w:tc>
          <w:tcPr>
            <w:tcW w:w="0" w:type="auto"/>
          </w:tcPr>
          <w:p w14:paraId="5525FBFC" w14:textId="77777777" w:rsidR="00B17B97" w:rsidRDefault="00000000">
            <w:pPr>
              <w:pStyle w:val="Compact"/>
            </w:pPr>
            <w:r>
              <w:t>QULO</w:t>
            </w:r>
          </w:p>
        </w:tc>
        <w:tc>
          <w:tcPr>
            <w:tcW w:w="0" w:type="auto"/>
          </w:tcPr>
          <w:p w14:paraId="2D40E2DE" w14:textId="77777777" w:rsidR="00B17B97" w:rsidRDefault="00000000">
            <w:pPr>
              <w:pStyle w:val="Compact"/>
              <w:jc w:val="right"/>
            </w:pPr>
            <w:r>
              <w:t>62</w:t>
            </w:r>
          </w:p>
        </w:tc>
        <w:tc>
          <w:tcPr>
            <w:tcW w:w="0" w:type="auto"/>
          </w:tcPr>
          <w:p w14:paraId="2D4C1CD7" w14:textId="77777777" w:rsidR="00B17B97" w:rsidRDefault="00000000">
            <w:pPr>
              <w:pStyle w:val="Compact"/>
              <w:jc w:val="right"/>
            </w:pPr>
            <w:r>
              <w:t>60</w:t>
            </w:r>
          </w:p>
        </w:tc>
        <w:tc>
          <w:tcPr>
            <w:tcW w:w="0" w:type="auto"/>
          </w:tcPr>
          <w:p w14:paraId="5BFB34CD" w14:textId="77777777" w:rsidR="00B17B97" w:rsidRDefault="00000000">
            <w:pPr>
              <w:pStyle w:val="Compact"/>
              <w:jc w:val="right"/>
            </w:pPr>
            <w:r>
              <w:t>9</w:t>
            </w:r>
          </w:p>
        </w:tc>
        <w:tc>
          <w:tcPr>
            <w:tcW w:w="0" w:type="auto"/>
          </w:tcPr>
          <w:p w14:paraId="4F258E5D" w14:textId="77777777" w:rsidR="00B17B97" w:rsidRDefault="00000000">
            <w:pPr>
              <w:pStyle w:val="Compact"/>
              <w:jc w:val="right"/>
            </w:pPr>
            <w:r>
              <w:t>5</w:t>
            </w:r>
          </w:p>
        </w:tc>
      </w:tr>
      <w:tr w:rsidR="00B17B97" w14:paraId="3F8657A7" w14:textId="77777777">
        <w:tc>
          <w:tcPr>
            <w:tcW w:w="0" w:type="auto"/>
          </w:tcPr>
          <w:p w14:paraId="3E924897" w14:textId="77777777" w:rsidR="00B17B97" w:rsidRDefault="00000000">
            <w:pPr>
              <w:pStyle w:val="Compact"/>
            </w:pPr>
            <w:r>
              <w:rPr>
                <w:i/>
                <w:iCs/>
              </w:rPr>
              <w:t>Quercus wislizeni</w:t>
            </w:r>
          </w:p>
        </w:tc>
        <w:tc>
          <w:tcPr>
            <w:tcW w:w="0" w:type="auto"/>
          </w:tcPr>
          <w:p w14:paraId="0CF79C67" w14:textId="77777777" w:rsidR="00B17B97" w:rsidRDefault="00000000">
            <w:pPr>
              <w:pStyle w:val="Compact"/>
            </w:pPr>
            <w:r>
              <w:t>QUWI2</w:t>
            </w:r>
          </w:p>
        </w:tc>
        <w:tc>
          <w:tcPr>
            <w:tcW w:w="0" w:type="auto"/>
          </w:tcPr>
          <w:p w14:paraId="1237E334" w14:textId="77777777" w:rsidR="00B17B97" w:rsidRDefault="00000000">
            <w:pPr>
              <w:pStyle w:val="Compact"/>
              <w:jc w:val="right"/>
            </w:pPr>
            <w:r>
              <w:t>207</w:t>
            </w:r>
          </w:p>
        </w:tc>
        <w:tc>
          <w:tcPr>
            <w:tcW w:w="0" w:type="auto"/>
          </w:tcPr>
          <w:p w14:paraId="0513F5D2" w14:textId="77777777" w:rsidR="00B17B97" w:rsidRDefault="00000000">
            <w:pPr>
              <w:pStyle w:val="Compact"/>
              <w:jc w:val="right"/>
            </w:pPr>
            <w:r>
              <w:t>197</w:t>
            </w:r>
          </w:p>
        </w:tc>
        <w:tc>
          <w:tcPr>
            <w:tcW w:w="0" w:type="auto"/>
          </w:tcPr>
          <w:p w14:paraId="69CA280B" w14:textId="77777777" w:rsidR="00B17B97" w:rsidRDefault="00000000">
            <w:pPr>
              <w:pStyle w:val="Compact"/>
              <w:jc w:val="right"/>
            </w:pPr>
            <w:r>
              <w:t>86</w:t>
            </w:r>
          </w:p>
        </w:tc>
        <w:tc>
          <w:tcPr>
            <w:tcW w:w="0" w:type="auto"/>
          </w:tcPr>
          <w:p w14:paraId="0B6F1507" w14:textId="77777777" w:rsidR="00B17B97" w:rsidRDefault="00000000">
            <w:pPr>
              <w:pStyle w:val="Compact"/>
              <w:jc w:val="right"/>
            </w:pPr>
            <w:r>
              <w:t>68</w:t>
            </w:r>
          </w:p>
        </w:tc>
      </w:tr>
      <w:tr w:rsidR="00B17B97" w14:paraId="30C21E4D" w14:textId="77777777">
        <w:tc>
          <w:tcPr>
            <w:tcW w:w="0" w:type="auto"/>
          </w:tcPr>
          <w:p w14:paraId="1FDD7EA8" w14:textId="77777777" w:rsidR="00B17B97" w:rsidRDefault="00000000">
            <w:pPr>
              <w:pStyle w:val="Compact"/>
            </w:pPr>
            <w:r>
              <w:rPr>
                <w:i/>
                <w:iCs/>
              </w:rPr>
              <w:t>Umbellularia californica</w:t>
            </w:r>
          </w:p>
        </w:tc>
        <w:tc>
          <w:tcPr>
            <w:tcW w:w="0" w:type="auto"/>
          </w:tcPr>
          <w:p w14:paraId="0F50B678" w14:textId="77777777" w:rsidR="00B17B97" w:rsidRDefault="00000000">
            <w:pPr>
              <w:pStyle w:val="Compact"/>
            </w:pPr>
            <w:r>
              <w:t>UMCA</w:t>
            </w:r>
          </w:p>
        </w:tc>
        <w:tc>
          <w:tcPr>
            <w:tcW w:w="0" w:type="auto"/>
          </w:tcPr>
          <w:p w14:paraId="2674DF5B" w14:textId="77777777" w:rsidR="00B17B97" w:rsidRDefault="00000000">
            <w:pPr>
              <w:pStyle w:val="Compact"/>
              <w:jc w:val="right"/>
            </w:pPr>
            <w:r>
              <w:t>264</w:t>
            </w:r>
          </w:p>
        </w:tc>
        <w:tc>
          <w:tcPr>
            <w:tcW w:w="0" w:type="auto"/>
          </w:tcPr>
          <w:p w14:paraId="6CA95DA7" w14:textId="77777777" w:rsidR="00B17B97" w:rsidRDefault="00000000">
            <w:pPr>
              <w:pStyle w:val="Compact"/>
              <w:jc w:val="right"/>
            </w:pPr>
            <w:r>
              <w:t>277</w:t>
            </w:r>
          </w:p>
        </w:tc>
        <w:tc>
          <w:tcPr>
            <w:tcW w:w="0" w:type="auto"/>
          </w:tcPr>
          <w:p w14:paraId="387AC754" w14:textId="77777777" w:rsidR="00B17B97" w:rsidRDefault="00000000">
            <w:pPr>
              <w:pStyle w:val="Compact"/>
              <w:jc w:val="right"/>
            </w:pPr>
            <w:r>
              <w:t>39</w:t>
            </w:r>
          </w:p>
        </w:tc>
        <w:tc>
          <w:tcPr>
            <w:tcW w:w="0" w:type="auto"/>
          </w:tcPr>
          <w:p w14:paraId="593DBE80" w14:textId="77777777" w:rsidR="00B17B97" w:rsidRDefault="00000000">
            <w:pPr>
              <w:pStyle w:val="Compact"/>
              <w:jc w:val="right"/>
            </w:pPr>
            <w:r>
              <w:t>117</w:t>
            </w:r>
          </w:p>
        </w:tc>
      </w:tr>
    </w:tbl>
    <w:p w14:paraId="221135BC" w14:textId="77777777" w:rsidR="00B17B97" w:rsidRDefault="00000000">
      <w:pPr>
        <w:pStyle w:val="BodyText"/>
      </w:pPr>
      <w:r>
        <w:t xml:space="preserve">Note: Native species not reported above because, for the range shift analysis, they occupied fewer than 50 plots: </w:t>
      </w:r>
      <w:r>
        <w:rPr>
          <w:i/>
          <w:iCs/>
        </w:rPr>
        <w:t>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 </w:t>
      </w:r>
      <w:r>
        <w:rPr>
          <w:i/>
          <w:iCs/>
        </w:rPr>
        <w:t>Olneya tesota</w:t>
      </w:r>
      <w:r>
        <w:t>.</w:t>
      </w:r>
    </w:p>
    <w:p w14:paraId="094724E6" w14:textId="77777777" w:rsidR="00B17B97" w:rsidRDefault="00000000">
      <w:r>
        <w:br w:type="page"/>
      </w:r>
    </w:p>
    <w:p w14:paraId="095F367E" w14:textId="77777777" w:rsidR="00B17B97" w:rsidRDefault="00000000">
      <w:pPr>
        <w:pStyle w:val="BodyText"/>
      </w:pPr>
      <w:r>
        <w:lastRenderedPageBreak/>
        <w:t>Table 2. Summary of spatial simultaneous autoregressive error model estimation of changes in plot temperature and precipitation across species’ ranges between the first and second visits (see text). Column “Metric” is the mean positive or negative (+, -) change in either temperature or precipitation (</w:t>
      </w:r>
      <m:oMath>
        <m:r>
          <w:rPr>
            <w:rFonts w:ascii="Cambria Math" w:hAnsi="Cambria Math"/>
          </w:rPr>
          <m:t>Δ</m:t>
        </m:r>
      </m:oMath>
      <w:r>
        <w:t xml:space="preserve">T, </w:t>
      </w:r>
      <m:oMath>
        <m:r>
          <w:rPr>
            <w:rFonts w:ascii="Cambria Math" w:hAnsi="Cambria Math"/>
          </w:rPr>
          <m:t>Δ</m:t>
        </m:r>
      </m:oMath>
      <w:r>
        <w:t>P). Int is the number of significant (p &lt; 0.025) intercept estimates for an intercept-only model. “Slope +/-” is the number of species which were better described with a slope model with positive or negative slope parameter estimates, with the initial visit plot temperature/precipitation value serving as the model’s independent variable.</w:t>
      </w:r>
    </w:p>
    <w:tbl>
      <w:tblPr>
        <w:tblStyle w:val="Table"/>
        <w:tblW w:w="0" w:type="auto"/>
        <w:tblLook w:val="0020" w:firstRow="1" w:lastRow="0" w:firstColumn="0" w:lastColumn="0" w:noHBand="0" w:noVBand="0"/>
      </w:tblPr>
      <w:tblGrid>
        <w:gridCol w:w="882"/>
        <w:gridCol w:w="1163"/>
        <w:gridCol w:w="964"/>
        <w:gridCol w:w="911"/>
      </w:tblGrid>
      <w:tr w:rsidR="00B17B97" w14:paraId="1EB96414" w14:textId="77777777" w:rsidTr="00B17B97">
        <w:trPr>
          <w:cnfStyle w:val="100000000000" w:firstRow="1" w:lastRow="0" w:firstColumn="0" w:lastColumn="0" w:oddVBand="0" w:evenVBand="0" w:oddHBand="0" w:evenHBand="0" w:firstRowFirstColumn="0" w:firstRowLastColumn="0" w:lastRowFirstColumn="0" w:lastRowLastColumn="0"/>
          <w:tblHeader/>
        </w:trPr>
        <w:tc>
          <w:tcPr>
            <w:tcW w:w="0" w:type="auto"/>
          </w:tcPr>
          <w:p w14:paraId="24BA3653" w14:textId="77777777" w:rsidR="00B17B97" w:rsidRDefault="00000000">
            <w:pPr>
              <w:pStyle w:val="Compact"/>
            </w:pPr>
            <w:r>
              <w:t>Metric</w:t>
            </w:r>
          </w:p>
        </w:tc>
        <w:tc>
          <w:tcPr>
            <w:tcW w:w="0" w:type="auto"/>
          </w:tcPr>
          <w:p w14:paraId="16C2CA9F" w14:textId="77777777" w:rsidR="00B17B97" w:rsidRDefault="00000000">
            <w:pPr>
              <w:pStyle w:val="Compact"/>
              <w:jc w:val="right"/>
            </w:pPr>
            <w:r>
              <w:t>Intercept</w:t>
            </w:r>
          </w:p>
        </w:tc>
        <w:tc>
          <w:tcPr>
            <w:tcW w:w="0" w:type="auto"/>
          </w:tcPr>
          <w:p w14:paraId="49E3FFA4" w14:textId="77777777" w:rsidR="00B17B97" w:rsidRDefault="00000000">
            <w:pPr>
              <w:pStyle w:val="Compact"/>
              <w:jc w:val="right"/>
            </w:pPr>
            <w:r>
              <w:t>Slope +</w:t>
            </w:r>
          </w:p>
        </w:tc>
        <w:tc>
          <w:tcPr>
            <w:tcW w:w="0" w:type="auto"/>
          </w:tcPr>
          <w:p w14:paraId="4AD3142A" w14:textId="77777777" w:rsidR="00B17B97" w:rsidRDefault="00000000">
            <w:pPr>
              <w:pStyle w:val="Compact"/>
              <w:jc w:val="right"/>
            </w:pPr>
            <w:r>
              <w:t>Slope -</w:t>
            </w:r>
          </w:p>
        </w:tc>
      </w:tr>
      <w:tr w:rsidR="00B17B97" w14:paraId="4D6B1A6B" w14:textId="77777777">
        <w:tc>
          <w:tcPr>
            <w:tcW w:w="0" w:type="auto"/>
          </w:tcPr>
          <w:p w14:paraId="49411E6B" w14:textId="77777777" w:rsidR="00B17B97" w:rsidRDefault="00000000">
            <w:pPr>
              <w:pStyle w:val="Compact"/>
            </w:pPr>
            <w:r>
              <w:t>+</w:t>
            </w:r>
            <m:oMath>
              <m:r>
                <w:rPr>
                  <w:rFonts w:ascii="Cambria Math" w:hAnsi="Cambria Math"/>
                </w:rPr>
                <m:t>Δ</m:t>
              </m:r>
            </m:oMath>
            <w:r>
              <w:t>T</w:t>
            </w:r>
          </w:p>
        </w:tc>
        <w:tc>
          <w:tcPr>
            <w:tcW w:w="0" w:type="auto"/>
          </w:tcPr>
          <w:p w14:paraId="6238CFD4" w14:textId="77777777" w:rsidR="00B17B97" w:rsidRDefault="00000000">
            <w:pPr>
              <w:pStyle w:val="Compact"/>
              <w:jc w:val="right"/>
            </w:pPr>
            <w:r>
              <w:t>40</w:t>
            </w:r>
          </w:p>
        </w:tc>
        <w:tc>
          <w:tcPr>
            <w:tcW w:w="0" w:type="auto"/>
          </w:tcPr>
          <w:p w14:paraId="3889D381" w14:textId="77777777" w:rsidR="00B17B97" w:rsidRDefault="00000000">
            <w:pPr>
              <w:pStyle w:val="Compact"/>
              <w:jc w:val="right"/>
            </w:pPr>
            <w:r>
              <w:t>5</w:t>
            </w:r>
          </w:p>
        </w:tc>
        <w:tc>
          <w:tcPr>
            <w:tcW w:w="0" w:type="auto"/>
          </w:tcPr>
          <w:p w14:paraId="1A83CD63" w14:textId="77777777" w:rsidR="00B17B97" w:rsidRDefault="00000000">
            <w:pPr>
              <w:pStyle w:val="Compact"/>
              <w:jc w:val="right"/>
            </w:pPr>
            <w:r>
              <w:t>3</w:t>
            </w:r>
          </w:p>
        </w:tc>
      </w:tr>
      <w:tr w:rsidR="00B17B97" w14:paraId="78D9D5AD" w14:textId="77777777">
        <w:tc>
          <w:tcPr>
            <w:tcW w:w="0" w:type="auto"/>
          </w:tcPr>
          <w:p w14:paraId="20E15157" w14:textId="77777777" w:rsidR="00B17B97" w:rsidRDefault="00000000">
            <w:pPr>
              <w:pStyle w:val="Compact"/>
            </w:pPr>
            <w:r>
              <w:t>-</w:t>
            </w:r>
            <m:oMath>
              <m:r>
                <w:rPr>
                  <w:rFonts w:ascii="Cambria Math" w:hAnsi="Cambria Math"/>
                </w:rPr>
                <m:t>Δ</m:t>
              </m:r>
            </m:oMath>
            <w:r>
              <w:t>T</w:t>
            </w:r>
          </w:p>
        </w:tc>
        <w:tc>
          <w:tcPr>
            <w:tcW w:w="0" w:type="auto"/>
          </w:tcPr>
          <w:p w14:paraId="7EFA419B" w14:textId="77777777" w:rsidR="00B17B97" w:rsidRDefault="00000000">
            <w:pPr>
              <w:pStyle w:val="Compact"/>
              <w:jc w:val="right"/>
            </w:pPr>
            <w:r>
              <w:t>0</w:t>
            </w:r>
          </w:p>
        </w:tc>
        <w:tc>
          <w:tcPr>
            <w:tcW w:w="0" w:type="auto"/>
          </w:tcPr>
          <w:p w14:paraId="61B3D0B1" w14:textId="77777777" w:rsidR="00B17B97" w:rsidRDefault="00000000">
            <w:pPr>
              <w:pStyle w:val="Compact"/>
              <w:jc w:val="right"/>
            </w:pPr>
            <w:r>
              <w:t>0</w:t>
            </w:r>
          </w:p>
        </w:tc>
        <w:tc>
          <w:tcPr>
            <w:tcW w:w="0" w:type="auto"/>
          </w:tcPr>
          <w:p w14:paraId="4A59FA08" w14:textId="77777777" w:rsidR="00B17B97" w:rsidRDefault="00000000">
            <w:pPr>
              <w:pStyle w:val="Compact"/>
              <w:jc w:val="right"/>
            </w:pPr>
            <w:r>
              <w:t>0</w:t>
            </w:r>
          </w:p>
        </w:tc>
      </w:tr>
      <w:tr w:rsidR="00B17B97" w14:paraId="6E6C205A" w14:textId="77777777">
        <w:tc>
          <w:tcPr>
            <w:tcW w:w="0" w:type="auto"/>
          </w:tcPr>
          <w:p w14:paraId="57E746B5" w14:textId="77777777" w:rsidR="00B17B97" w:rsidRDefault="00000000">
            <w:pPr>
              <w:pStyle w:val="Compact"/>
            </w:pPr>
            <w:r>
              <w:t>+</w:t>
            </w:r>
            <m:oMath>
              <m:r>
                <w:rPr>
                  <w:rFonts w:ascii="Cambria Math" w:hAnsi="Cambria Math"/>
                </w:rPr>
                <m:t>Δ</m:t>
              </m:r>
            </m:oMath>
            <w:r>
              <w:t>P</w:t>
            </w:r>
          </w:p>
        </w:tc>
        <w:tc>
          <w:tcPr>
            <w:tcW w:w="0" w:type="auto"/>
          </w:tcPr>
          <w:p w14:paraId="5E906724" w14:textId="77777777" w:rsidR="00B17B97" w:rsidRDefault="00000000">
            <w:pPr>
              <w:pStyle w:val="Compact"/>
              <w:jc w:val="right"/>
            </w:pPr>
            <w:r>
              <w:t>32</w:t>
            </w:r>
          </w:p>
        </w:tc>
        <w:tc>
          <w:tcPr>
            <w:tcW w:w="0" w:type="auto"/>
          </w:tcPr>
          <w:p w14:paraId="64D1C4AA" w14:textId="77777777" w:rsidR="00B17B97" w:rsidRDefault="00000000">
            <w:pPr>
              <w:pStyle w:val="Compact"/>
              <w:jc w:val="right"/>
            </w:pPr>
            <w:r>
              <w:t>2</w:t>
            </w:r>
          </w:p>
        </w:tc>
        <w:tc>
          <w:tcPr>
            <w:tcW w:w="0" w:type="auto"/>
          </w:tcPr>
          <w:p w14:paraId="5E729FDF" w14:textId="77777777" w:rsidR="00B17B97" w:rsidRDefault="00000000">
            <w:pPr>
              <w:pStyle w:val="Compact"/>
              <w:jc w:val="right"/>
            </w:pPr>
            <w:r>
              <w:t>16</w:t>
            </w:r>
          </w:p>
        </w:tc>
      </w:tr>
      <w:tr w:rsidR="00B17B97" w14:paraId="1B3B1870" w14:textId="77777777">
        <w:tc>
          <w:tcPr>
            <w:tcW w:w="0" w:type="auto"/>
          </w:tcPr>
          <w:p w14:paraId="4521FD94" w14:textId="77777777" w:rsidR="00B17B97" w:rsidRDefault="00000000">
            <w:pPr>
              <w:pStyle w:val="Compact"/>
            </w:pPr>
            <w:r>
              <w:t>-</w:t>
            </w:r>
            <m:oMath>
              <m:r>
                <w:rPr>
                  <w:rFonts w:ascii="Cambria Math" w:hAnsi="Cambria Math"/>
                </w:rPr>
                <m:t>Δ</m:t>
              </m:r>
            </m:oMath>
            <w:r>
              <w:t>P</w:t>
            </w:r>
          </w:p>
        </w:tc>
        <w:tc>
          <w:tcPr>
            <w:tcW w:w="0" w:type="auto"/>
          </w:tcPr>
          <w:p w14:paraId="4409EB5C" w14:textId="77777777" w:rsidR="00B17B97" w:rsidRDefault="00000000">
            <w:pPr>
              <w:pStyle w:val="Compact"/>
              <w:jc w:val="right"/>
            </w:pPr>
            <w:r>
              <w:t>7</w:t>
            </w:r>
          </w:p>
        </w:tc>
        <w:tc>
          <w:tcPr>
            <w:tcW w:w="0" w:type="auto"/>
          </w:tcPr>
          <w:p w14:paraId="4B970508" w14:textId="77777777" w:rsidR="00B17B97" w:rsidRDefault="00000000">
            <w:pPr>
              <w:pStyle w:val="Compact"/>
              <w:jc w:val="right"/>
            </w:pPr>
            <w:r>
              <w:t>0</w:t>
            </w:r>
          </w:p>
        </w:tc>
        <w:tc>
          <w:tcPr>
            <w:tcW w:w="0" w:type="auto"/>
          </w:tcPr>
          <w:p w14:paraId="7BA8F139" w14:textId="77777777" w:rsidR="00B17B97" w:rsidRDefault="00000000">
            <w:pPr>
              <w:pStyle w:val="Compact"/>
              <w:jc w:val="right"/>
            </w:pPr>
            <w:r>
              <w:t>9</w:t>
            </w:r>
          </w:p>
        </w:tc>
      </w:tr>
      <w:bookmarkEnd w:id="42"/>
      <w:bookmarkEnd w:id="45"/>
    </w:tbl>
    <w:p w14:paraId="45253690" w14:textId="77777777" w:rsidR="003248F3" w:rsidRDefault="003248F3"/>
    <w:sectPr w:rsidR="003248F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C02B" w14:textId="77777777" w:rsidR="004E48A1" w:rsidRDefault="004E48A1">
      <w:pPr>
        <w:spacing w:after="0"/>
      </w:pPr>
      <w:r>
        <w:separator/>
      </w:r>
    </w:p>
  </w:endnote>
  <w:endnote w:type="continuationSeparator" w:id="0">
    <w:p w14:paraId="76D989F0" w14:textId="77777777" w:rsidR="004E48A1" w:rsidRDefault="004E4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285D" w14:textId="77777777" w:rsidR="00130A52" w:rsidRDefault="00130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737763"/>
      <w:docPartObj>
        <w:docPartGallery w:val="Page Numbers (Bottom of Page)"/>
        <w:docPartUnique/>
      </w:docPartObj>
    </w:sdtPr>
    <w:sdtEndPr>
      <w:rPr>
        <w:noProof/>
      </w:rPr>
    </w:sdtEndPr>
    <w:sdtContent>
      <w:p w14:paraId="4166AD1B" w14:textId="43B2F1CD" w:rsidR="00130A52" w:rsidRDefault="00130A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D5EA3E" w14:textId="77777777" w:rsidR="00130A52" w:rsidRDefault="00130A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A47C" w14:textId="77777777" w:rsidR="00130A52" w:rsidRDefault="00130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F7CA" w14:textId="77777777" w:rsidR="004E48A1" w:rsidRDefault="004E48A1">
      <w:r>
        <w:separator/>
      </w:r>
    </w:p>
  </w:footnote>
  <w:footnote w:type="continuationSeparator" w:id="0">
    <w:p w14:paraId="2863512B" w14:textId="77777777" w:rsidR="004E48A1" w:rsidRDefault="004E4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016CA" w14:textId="77777777" w:rsidR="00130A52" w:rsidRDefault="00130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597B" w14:textId="77777777" w:rsidR="00130A52" w:rsidRDefault="00130A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B8E6" w14:textId="77777777" w:rsidR="00130A52" w:rsidRDefault="00130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FA09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839741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iah Groom">
    <w15:presenceInfo w15:providerId="None" w15:userId="Jeremiah Gr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97"/>
    <w:rsid w:val="00130A52"/>
    <w:rsid w:val="003248F3"/>
    <w:rsid w:val="004E48A1"/>
    <w:rsid w:val="0069163D"/>
    <w:rsid w:val="007F4530"/>
    <w:rsid w:val="00A10358"/>
    <w:rsid w:val="00B17B97"/>
    <w:rsid w:val="00EC07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F628"/>
  <w15:docId w15:val="{38A085DA-3EB5-4818-903C-B2759234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30A52"/>
    <w:pPr>
      <w:tabs>
        <w:tab w:val="center" w:pos="4680"/>
        <w:tab w:val="right" w:pos="9360"/>
      </w:tabs>
      <w:spacing w:after="0"/>
    </w:pPr>
  </w:style>
  <w:style w:type="character" w:customStyle="1" w:styleId="HeaderChar">
    <w:name w:val="Header Char"/>
    <w:basedOn w:val="DefaultParagraphFont"/>
    <w:link w:val="Header"/>
    <w:rsid w:val="00130A52"/>
  </w:style>
  <w:style w:type="paragraph" w:styleId="Footer">
    <w:name w:val="footer"/>
    <w:basedOn w:val="Normal"/>
    <w:link w:val="FooterChar"/>
    <w:uiPriority w:val="99"/>
    <w:unhideWhenUsed/>
    <w:rsid w:val="00130A52"/>
    <w:pPr>
      <w:tabs>
        <w:tab w:val="center" w:pos="4680"/>
        <w:tab w:val="right" w:pos="9360"/>
      </w:tabs>
      <w:spacing w:after="0"/>
    </w:pPr>
  </w:style>
  <w:style w:type="character" w:customStyle="1" w:styleId="FooterChar">
    <w:name w:val="Footer Char"/>
    <w:basedOn w:val="DefaultParagraphFont"/>
    <w:link w:val="Footer"/>
    <w:uiPriority w:val="99"/>
    <w:rsid w:val="00130A52"/>
  </w:style>
  <w:style w:type="paragraph" w:styleId="Revision">
    <w:name w:val="Revision"/>
    <w:hidden/>
    <w:semiHidden/>
    <w:rsid w:val="00A1035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usda.gov/pnw/page/pnw-fia-inventory-data/" TargetMode="External"/><Relationship Id="rId13" Type="http://schemas.openxmlformats.org/officeDocument/2006/relationships/hyperlink" Target="https://www.R-project.or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tinyurl.com/yc8cf4k9/" TargetMode="External"/><Relationship Id="rId12" Type="http://schemas.openxmlformats.org/officeDocument/2006/relationships/hyperlink" Target="https://CRAN.R-project.org/package=spatialreg"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c8cf4k9/"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discoverlife.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lants.usda.gov" TargetMode="Externa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35</Pages>
  <Words>8490</Words>
  <Characters>48394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West coast U.S. tree species evidence shifts in density but not range</vt:lpstr>
    </vt:vector>
  </TitlesOfParts>
  <Company/>
  <LinksUpToDate>false</LinksUpToDate>
  <CharactersWithSpaces>56771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Jeremiah Groom and Vicente Monleon</dc:creator>
  <cp:keywords/>
  <cp:lastModifiedBy>Jeremiah Groom</cp:lastModifiedBy>
  <cp:revision>4</cp:revision>
  <dcterms:created xsi:type="dcterms:W3CDTF">2022-10-12T22:52:00Z</dcterms:created>
  <dcterms:modified xsi:type="dcterms:W3CDTF">2022-10-12T23:10:00Z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September, 2022</vt:lpwstr>
  </property>
  <property fmtid="{D5CDD505-2E9C-101B-9397-08002B2CF9AE}" pid="3" name="output">
    <vt:lpwstr>word_document</vt:lpwstr>
  </property>
</Properties>
</file>